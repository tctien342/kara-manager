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EC05B" w14:textId="77777777" w:rsidR="00C65BB0" w:rsidRPr="00CA6D40" w:rsidRDefault="007E56BA">
      <w:pPr>
        <w:jc w:val="center"/>
        <w:rPr>
          <w:rFonts w:ascii="Arial" w:hAnsi="Arial" w:cs="Arial"/>
          <w:b/>
          <w:sz w:val="40"/>
          <w:szCs w:val="40"/>
          <w:rPrChange w:id="0" w:author="Microsoft Office User" w:date="2018-04-10T12:15:00Z">
            <w:rPr/>
          </w:rPrChange>
        </w:rPr>
      </w:pPr>
      <w:proofErr w:type="spellStart"/>
      <w:r w:rsidRPr="00CA6D40">
        <w:rPr>
          <w:rFonts w:ascii="Arial" w:hAnsi="Arial" w:cs="Arial"/>
          <w:b/>
          <w:sz w:val="40"/>
          <w:szCs w:val="40"/>
          <w:rPrChange w:id="1" w:author="Microsoft Office User" w:date="2018-04-10T12:15:00Z">
            <w:rPr>
              <w:sz w:val="40"/>
              <w:szCs w:val="40"/>
            </w:rPr>
          </w:rPrChange>
        </w:rPr>
        <w:t>Đồ</w:t>
      </w:r>
      <w:proofErr w:type="spellEnd"/>
      <w:r w:rsidRPr="00CA6D40">
        <w:rPr>
          <w:rFonts w:ascii="Arial" w:hAnsi="Arial" w:cs="Arial"/>
          <w:b/>
          <w:sz w:val="40"/>
          <w:szCs w:val="40"/>
          <w:rPrChange w:id="2" w:author="Microsoft Office User" w:date="2018-04-10T12:15:00Z">
            <w:rPr>
              <w:sz w:val="40"/>
              <w:szCs w:val="40"/>
            </w:rPr>
          </w:rPrChange>
        </w:rPr>
        <w:t xml:space="preserve"> </w:t>
      </w:r>
      <w:proofErr w:type="spellStart"/>
      <w:r w:rsidRPr="00CA6D40">
        <w:rPr>
          <w:rFonts w:ascii="Arial" w:hAnsi="Arial" w:cs="Arial"/>
          <w:b/>
          <w:sz w:val="40"/>
          <w:szCs w:val="40"/>
          <w:rPrChange w:id="3" w:author="Microsoft Office User" w:date="2018-04-10T12:15:00Z">
            <w:rPr>
              <w:sz w:val="40"/>
              <w:szCs w:val="40"/>
            </w:rPr>
          </w:rPrChange>
        </w:rPr>
        <w:t>án</w:t>
      </w:r>
      <w:proofErr w:type="spellEnd"/>
      <w:r w:rsidRPr="00CA6D40">
        <w:rPr>
          <w:rFonts w:ascii="Arial" w:hAnsi="Arial" w:cs="Arial"/>
          <w:b/>
          <w:sz w:val="40"/>
          <w:szCs w:val="40"/>
          <w:rPrChange w:id="4" w:author="Microsoft Office User" w:date="2018-04-10T12:15:00Z">
            <w:rPr>
              <w:sz w:val="40"/>
              <w:szCs w:val="40"/>
            </w:rPr>
          </w:rPrChange>
        </w:rPr>
        <w:t xml:space="preserve"> </w:t>
      </w:r>
      <w:proofErr w:type="spellStart"/>
      <w:r w:rsidRPr="00CA6D40">
        <w:rPr>
          <w:rFonts w:ascii="Arial" w:hAnsi="Arial" w:cs="Arial"/>
          <w:b/>
          <w:sz w:val="40"/>
          <w:szCs w:val="40"/>
          <w:rPrChange w:id="5" w:author="Microsoft Office User" w:date="2018-04-10T12:15:00Z">
            <w:rPr>
              <w:sz w:val="40"/>
              <w:szCs w:val="40"/>
            </w:rPr>
          </w:rPrChange>
        </w:rPr>
        <w:t>cu</w:t>
      </w:r>
      <w:r w:rsidRPr="00CA6D40">
        <w:rPr>
          <w:rFonts w:ascii="Arial" w:hAnsi="Arial" w:cs="Arial"/>
          <w:b/>
          <w:sz w:val="40"/>
          <w:szCs w:val="40"/>
          <w:rPrChange w:id="6" w:author="Microsoft Office User" w:date="2018-04-10T12:15:00Z">
            <w:rPr>
              <w:sz w:val="40"/>
            </w:rPr>
          </w:rPrChange>
        </w:rPr>
        <w:t>ối</w:t>
      </w:r>
      <w:proofErr w:type="spellEnd"/>
      <w:r w:rsidRPr="00CA6D40">
        <w:rPr>
          <w:rFonts w:ascii="Arial" w:hAnsi="Arial" w:cs="Arial"/>
          <w:b/>
          <w:sz w:val="40"/>
          <w:szCs w:val="40"/>
          <w:rPrChange w:id="7" w:author="Microsoft Office User" w:date="2018-04-10T12:15:00Z">
            <w:rPr>
              <w:sz w:val="40"/>
            </w:rPr>
          </w:rPrChange>
        </w:rPr>
        <w:t xml:space="preserve"> </w:t>
      </w:r>
      <w:proofErr w:type="spellStart"/>
      <w:r w:rsidRPr="00CA6D40">
        <w:rPr>
          <w:rFonts w:ascii="Arial" w:hAnsi="Arial" w:cs="Arial"/>
          <w:b/>
          <w:sz w:val="40"/>
          <w:szCs w:val="40"/>
          <w:rPrChange w:id="8" w:author="Microsoft Office User" w:date="2018-04-10T12:15:00Z">
            <w:rPr>
              <w:sz w:val="40"/>
            </w:rPr>
          </w:rPrChange>
        </w:rPr>
        <w:t>kỳ</w:t>
      </w:r>
      <w:proofErr w:type="spellEnd"/>
    </w:p>
    <w:p w14:paraId="6B4631A8" w14:textId="1335A3C1" w:rsidR="007E56BA" w:rsidRPr="00CA6D40" w:rsidRDefault="007E56BA">
      <w:pPr>
        <w:jc w:val="center"/>
        <w:rPr>
          <w:rFonts w:ascii="Arial" w:hAnsi="Arial" w:cs="Arial"/>
          <w:sz w:val="40"/>
          <w:szCs w:val="40"/>
          <w:rPrChange w:id="9" w:author="Microsoft Office User" w:date="2018-04-10T12:15:00Z">
            <w:rPr/>
          </w:rPrChange>
        </w:rPr>
      </w:pPr>
      <w:r w:rsidRPr="00CA6D40">
        <w:rPr>
          <w:rFonts w:ascii="Arial" w:hAnsi="Arial" w:cs="Arial"/>
          <w:sz w:val="40"/>
          <w:szCs w:val="40"/>
          <w:rPrChange w:id="10" w:author="Microsoft Office User" w:date="2018-04-10T12:15:00Z">
            <w:rPr>
              <w:sz w:val="40"/>
              <w:szCs w:val="40"/>
            </w:rPr>
          </w:rPrChange>
        </w:rPr>
        <w:t>[</w:t>
      </w:r>
      <w:ins w:id="11" w:author="Microsoft Office User" w:date="2018-03-27T23:36:00Z">
        <w:r w:rsidR="00491339" w:rsidRPr="00CA6D40">
          <w:rPr>
            <w:rFonts w:ascii="Arial" w:hAnsi="Arial" w:cs="Arial"/>
            <w:sz w:val="40"/>
            <w:szCs w:val="40"/>
            <w:rPrChange w:id="12" w:author="Microsoft Office User" w:date="2018-04-10T12:15:00Z">
              <w:rPr>
                <w:sz w:val="40"/>
                <w:szCs w:val="40"/>
              </w:rPr>
            </w:rPrChange>
          </w:rPr>
          <w:t xml:space="preserve"> </w:t>
        </w:r>
      </w:ins>
      <w:proofErr w:type="spellStart"/>
      <w:ins w:id="13" w:author="Trần Công Tiến" w:date="2018-03-27T01:00:00Z">
        <w:r w:rsidR="3B755439" w:rsidRPr="00CA6D40">
          <w:rPr>
            <w:rFonts w:ascii="Arial" w:hAnsi="Arial" w:cs="Arial"/>
            <w:sz w:val="40"/>
            <w:szCs w:val="40"/>
            <w:rPrChange w:id="14" w:author="Microsoft Office User" w:date="2018-04-10T12:15:00Z">
              <w:rPr>
                <w:sz w:val="40"/>
                <w:szCs w:val="40"/>
              </w:rPr>
            </w:rPrChange>
          </w:rPr>
          <w:t>Dự</w:t>
        </w:r>
        <w:proofErr w:type="spellEnd"/>
        <w:r w:rsidR="3B755439" w:rsidRPr="00CA6D40">
          <w:rPr>
            <w:rFonts w:ascii="Arial" w:hAnsi="Arial" w:cs="Arial"/>
            <w:sz w:val="40"/>
            <w:szCs w:val="40"/>
            <w:rPrChange w:id="15" w:author="Microsoft Office User" w:date="2018-04-10T12:15:00Z">
              <w:rPr>
                <w:sz w:val="40"/>
                <w:szCs w:val="40"/>
              </w:rPr>
            </w:rPrChange>
          </w:rPr>
          <w:t xml:space="preserve"> </w:t>
        </w:r>
        <w:proofErr w:type="spellStart"/>
        <w:r w:rsidR="3B755439" w:rsidRPr="00CA6D40">
          <w:rPr>
            <w:rFonts w:ascii="Arial" w:hAnsi="Arial" w:cs="Arial"/>
            <w:sz w:val="40"/>
            <w:szCs w:val="40"/>
            <w:rPrChange w:id="16" w:author="Microsoft Office User" w:date="2018-04-10T12:15:00Z">
              <w:rPr>
                <w:sz w:val="40"/>
                <w:szCs w:val="40"/>
              </w:rPr>
            </w:rPrChange>
          </w:rPr>
          <w:t>án</w:t>
        </w:r>
        <w:proofErr w:type="spellEnd"/>
        <w:r w:rsidR="3B755439" w:rsidRPr="00CA6D40">
          <w:rPr>
            <w:rFonts w:ascii="Arial" w:hAnsi="Arial" w:cs="Arial"/>
            <w:sz w:val="40"/>
            <w:szCs w:val="40"/>
            <w:rPrChange w:id="17" w:author="Microsoft Office User" w:date="2018-04-10T12:15:00Z">
              <w:rPr>
                <w:sz w:val="40"/>
                <w:szCs w:val="40"/>
              </w:rPr>
            </w:rPrChange>
          </w:rPr>
          <w:t xml:space="preserve"> </w:t>
        </w:r>
        <w:proofErr w:type="spellStart"/>
        <w:r w:rsidR="3B755439" w:rsidRPr="00CA6D40">
          <w:rPr>
            <w:rFonts w:ascii="Arial" w:hAnsi="Arial" w:cs="Arial"/>
            <w:sz w:val="40"/>
            <w:szCs w:val="40"/>
            <w:rPrChange w:id="18" w:author="Microsoft Office User" w:date="2018-04-10T12:15:00Z">
              <w:rPr>
                <w:sz w:val="40"/>
                <w:szCs w:val="40"/>
              </w:rPr>
            </w:rPrChange>
          </w:rPr>
          <w:t>qu</w:t>
        </w:r>
        <w:r w:rsidR="3B755439" w:rsidRPr="00CA6D40">
          <w:rPr>
            <w:rFonts w:ascii="Arial" w:hAnsi="Arial" w:cs="Arial"/>
            <w:sz w:val="40"/>
            <w:szCs w:val="40"/>
            <w:rPrChange w:id="19" w:author="Microsoft Office User" w:date="2018-04-10T12:15:00Z">
              <w:rPr>
                <w:sz w:val="40"/>
              </w:rPr>
            </w:rPrChange>
          </w:rPr>
          <w:t>ản</w:t>
        </w:r>
        <w:proofErr w:type="spellEnd"/>
        <w:r w:rsidR="3B755439" w:rsidRPr="00CA6D40">
          <w:rPr>
            <w:rFonts w:ascii="Arial" w:hAnsi="Arial" w:cs="Arial"/>
            <w:sz w:val="40"/>
            <w:szCs w:val="40"/>
            <w:rPrChange w:id="20" w:author="Microsoft Office User" w:date="2018-04-10T12:15:00Z">
              <w:rPr>
                <w:sz w:val="40"/>
              </w:rPr>
            </w:rPrChange>
          </w:rPr>
          <w:t xml:space="preserve"> </w:t>
        </w:r>
        <w:proofErr w:type="spellStart"/>
        <w:r w:rsidR="3B755439" w:rsidRPr="00CA6D40">
          <w:rPr>
            <w:rFonts w:ascii="Arial" w:hAnsi="Arial" w:cs="Arial"/>
            <w:sz w:val="40"/>
            <w:szCs w:val="40"/>
            <w:rPrChange w:id="21" w:author="Microsoft Office User" w:date="2018-04-10T12:15:00Z">
              <w:rPr>
                <w:sz w:val="40"/>
              </w:rPr>
            </w:rPrChange>
          </w:rPr>
          <w:t>lý</w:t>
        </w:r>
        <w:proofErr w:type="spellEnd"/>
        <w:r w:rsidR="3B755439" w:rsidRPr="00CA6D40">
          <w:rPr>
            <w:rFonts w:ascii="Arial" w:hAnsi="Arial" w:cs="Arial"/>
            <w:sz w:val="40"/>
            <w:szCs w:val="40"/>
            <w:rPrChange w:id="22" w:author="Microsoft Office User" w:date="2018-04-10T12:15:00Z">
              <w:rPr>
                <w:sz w:val="40"/>
              </w:rPr>
            </w:rPrChange>
          </w:rPr>
          <w:t xml:space="preserve"> Karaoke</w:t>
        </w:r>
      </w:ins>
      <w:ins w:id="23" w:author="Microsoft Office User" w:date="2018-03-27T23:36:00Z">
        <w:r w:rsidR="00491339" w:rsidRPr="00CA6D40">
          <w:rPr>
            <w:rFonts w:ascii="Arial" w:hAnsi="Arial" w:cs="Arial"/>
            <w:sz w:val="40"/>
            <w:szCs w:val="40"/>
            <w:rPrChange w:id="24" w:author="Microsoft Office User" w:date="2018-04-10T12:15:00Z">
              <w:rPr>
                <w:sz w:val="40"/>
                <w:szCs w:val="40"/>
              </w:rPr>
            </w:rPrChange>
          </w:rPr>
          <w:t xml:space="preserve"> </w:t>
        </w:r>
      </w:ins>
      <w:del w:id="25" w:author="Trần Công Tiến" w:date="2018-03-27T00:43:00Z">
        <w:r w:rsidRPr="00CA6D40" w:rsidDel="62BD9471">
          <w:rPr>
            <w:rFonts w:ascii="Arial" w:hAnsi="Arial" w:cs="Arial"/>
            <w:sz w:val="40"/>
            <w:rPrChange w:id="26" w:author="Microsoft Office User" w:date="2018-04-10T12:15:00Z">
              <w:rPr>
                <w:sz w:val="40"/>
              </w:rPr>
            </w:rPrChange>
          </w:rPr>
          <w:delText>Tên Đồ án</w:delText>
        </w:r>
      </w:del>
      <w:r w:rsidRPr="00CA6D40">
        <w:rPr>
          <w:rFonts w:ascii="Arial" w:hAnsi="Arial" w:cs="Arial"/>
          <w:sz w:val="40"/>
          <w:szCs w:val="40"/>
          <w:rPrChange w:id="27" w:author="Microsoft Office User" w:date="2018-04-10T12:15:00Z">
            <w:rPr>
              <w:sz w:val="40"/>
              <w:szCs w:val="40"/>
            </w:rPr>
          </w:rPrChange>
        </w:rPr>
        <w:t>]</w:t>
      </w:r>
    </w:p>
    <w:p w14:paraId="07FEFD69" w14:textId="188DC081" w:rsidR="13621A30" w:rsidRPr="00CA6D40" w:rsidRDefault="13621A30">
      <w:pPr>
        <w:rPr>
          <w:ins w:id="28" w:author="Trần Công Tiến" w:date="2018-03-27T01:01:00Z"/>
          <w:rFonts w:ascii="Arial" w:hAnsi="Arial" w:cs="Arial"/>
          <w:b/>
          <w:bCs/>
          <w:sz w:val="28"/>
          <w:szCs w:val="28"/>
          <w:rPrChange w:id="29" w:author="Microsoft Office User" w:date="2018-04-10T12:15:00Z">
            <w:rPr>
              <w:ins w:id="30" w:author="Trần Công Tiến" w:date="2018-03-27T01:01:00Z"/>
            </w:rPr>
          </w:rPrChange>
        </w:rPr>
      </w:pPr>
    </w:p>
    <w:p w14:paraId="1CCD2EF5" w14:textId="0166ADC3" w:rsidR="00704AD5" w:rsidRPr="00CA6D40" w:rsidRDefault="008854BF">
      <w:pPr>
        <w:rPr>
          <w:rFonts w:ascii="Arial" w:hAnsi="Arial" w:cs="Arial"/>
          <w:b/>
          <w:bCs/>
          <w:sz w:val="28"/>
          <w:szCs w:val="28"/>
          <w:rPrChange w:id="31" w:author="Microsoft Office User" w:date="2018-04-10T12:15:00Z">
            <w:rPr/>
          </w:rPrChange>
        </w:rPr>
      </w:pPr>
      <w:proofErr w:type="spellStart"/>
      <w:ins w:id="32" w:author="Hoan Ng" w:date="2017-03-20T21:30:00Z">
        <w:r w:rsidRPr="00CA6D40">
          <w:rPr>
            <w:rFonts w:ascii="Arial" w:hAnsi="Arial" w:cs="Arial"/>
            <w:b/>
            <w:bCs/>
            <w:sz w:val="28"/>
            <w:szCs w:val="28"/>
            <w:rPrChange w:id="33" w:author="Microsoft Office User" w:date="2018-04-10T12:15:00Z">
              <w:rPr>
                <w:b/>
              </w:rPr>
            </w:rPrChange>
          </w:rPr>
          <w:t>Phân</w:t>
        </w:r>
        <w:proofErr w:type="spellEnd"/>
        <w:r w:rsidRPr="00CA6D40">
          <w:rPr>
            <w:rFonts w:ascii="Arial" w:hAnsi="Arial" w:cs="Arial"/>
            <w:b/>
            <w:bCs/>
            <w:sz w:val="28"/>
            <w:szCs w:val="28"/>
            <w:rPrChange w:id="34" w:author="Microsoft Office User" w:date="2018-04-10T12:15:00Z">
              <w:rPr>
                <w:b/>
              </w:rPr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b/>
            <w:bCs/>
            <w:sz w:val="28"/>
            <w:szCs w:val="28"/>
            <w:rPrChange w:id="35" w:author="Microsoft Office User" w:date="2018-04-10T12:15:00Z">
              <w:rPr>
                <w:b/>
              </w:rPr>
            </w:rPrChange>
          </w:rPr>
          <w:t>công</w:t>
        </w:r>
        <w:proofErr w:type="spellEnd"/>
        <w:r w:rsidRPr="00CA6D40">
          <w:rPr>
            <w:rFonts w:ascii="Arial" w:hAnsi="Arial" w:cs="Arial"/>
            <w:b/>
            <w:bCs/>
            <w:sz w:val="28"/>
            <w:szCs w:val="28"/>
            <w:rPrChange w:id="36" w:author="Microsoft Office User" w:date="2018-04-10T12:15:00Z">
              <w:rPr>
                <w:b/>
              </w:rPr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b/>
            <w:bCs/>
            <w:sz w:val="28"/>
            <w:szCs w:val="28"/>
            <w:rPrChange w:id="37" w:author="Microsoft Office User" w:date="2018-04-10T12:15:00Z">
              <w:rPr>
                <w:b/>
              </w:rPr>
            </w:rPrChange>
          </w:rPr>
          <w:t>công</w:t>
        </w:r>
        <w:proofErr w:type="spellEnd"/>
        <w:r w:rsidRPr="00CA6D40">
          <w:rPr>
            <w:rFonts w:ascii="Arial" w:hAnsi="Arial" w:cs="Arial"/>
            <w:b/>
            <w:bCs/>
            <w:sz w:val="28"/>
            <w:szCs w:val="28"/>
            <w:rPrChange w:id="38" w:author="Microsoft Office User" w:date="2018-04-10T12:15:00Z">
              <w:rPr>
                <w:b/>
              </w:rPr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b/>
            <w:bCs/>
            <w:sz w:val="28"/>
            <w:szCs w:val="28"/>
            <w:rPrChange w:id="39" w:author="Microsoft Office User" w:date="2018-04-10T12:15:00Z">
              <w:rPr>
                <w:b/>
              </w:rPr>
            </w:rPrChange>
          </w:rPr>
          <w:t>việc</w:t>
        </w:r>
        <w:proofErr w:type="spellEnd"/>
        <w:r w:rsidRPr="00CA6D40">
          <w:rPr>
            <w:rFonts w:ascii="Arial" w:hAnsi="Arial" w:cs="Arial"/>
            <w:b/>
            <w:bCs/>
            <w:sz w:val="28"/>
            <w:szCs w:val="28"/>
            <w:rPrChange w:id="40" w:author="Microsoft Office User" w:date="2018-04-10T12:15:00Z">
              <w:rPr>
                <w:b/>
              </w:rPr>
            </w:rPrChange>
          </w:rPr>
          <w:t xml:space="preserve"> &amp; </w:t>
        </w:r>
        <w:proofErr w:type="spellStart"/>
        <w:r w:rsidRPr="00CA6D40">
          <w:rPr>
            <w:rFonts w:ascii="Arial" w:hAnsi="Arial" w:cs="Arial"/>
            <w:b/>
            <w:bCs/>
            <w:sz w:val="28"/>
            <w:szCs w:val="28"/>
            <w:rPrChange w:id="41" w:author="Microsoft Office User" w:date="2018-04-10T12:15:00Z">
              <w:rPr>
                <w:b/>
              </w:rPr>
            </w:rPrChange>
          </w:rPr>
          <w:t>tiến</w:t>
        </w:r>
        <w:proofErr w:type="spellEnd"/>
        <w:r w:rsidRPr="00CA6D40">
          <w:rPr>
            <w:rFonts w:ascii="Arial" w:hAnsi="Arial" w:cs="Arial"/>
            <w:b/>
            <w:bCs/>
            <w:sz w:val="28"/>
            <w:szCs w:val="28"/>
            <w:rPrChange w:id="42" w:author="Microsoft Office User" w:date="2018-04-10T12:15:00Z">
              <w:rPr>
                <w:b/>
              </w:rPr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b/>
            <w:bCs/>
            <w:sz w:val="28"/>
            <w:szCs w:val="28"/>
            <w:rPrChange w:id="43" w:author="Microsoft Office User" w:date="2018-04-10T12:15:00Z">
              <w:rPr>
                <w:b/>
              </w:rPr>
            </w:rPrChange>
          </w:rPr>
          <w:t>độ</w:t>
        </w:r>
      </w:ins>
      <w:proofErr w:type="spellEnd"/>
      <w:ins w:id="44" w:author="Hoan Ng" w:date="2017-03-20T22:03:00Z">
        <w:r w:rsidR="00704AD5" w:rsidRPr="00CA6D40">
          <w:rPr>
            <w:rFonts w:ascii="Arial" w:hAnsi="Arial" w:cs="Arial"/>
            <w:rPrChange w:id="45" w:author="Microsoft Office User" w:date="2018-04-10T12:15:00Z">
              <w:rPr/>
            </w:rPrChange>
          </w:rPr>
          <w:fldChar w:fldCharType="begin"/>
        </w:r>
        <w:r w:rsidR="00704AD5" w:rsidRPr="00CA6D40">
          <w:rPr>
            <w:rFonts w:ascii="Arial" w:hAnsi="Arial" w:cs="Arial"/>
            <w:rPrChange w:id="46" w:author="Microsoft Office User" w:date="2018-04-10T12:15:00Z">
              <w:rPr/>
            </w:rPrChange>
          </w:rPr>
          <w:instrText xml:space="preserve"> LINK Excel.Sheet.12 "Book1" "Sheet1!R3C3:R41C8" \a \f 4 \h </w:instrText>
        </w:r>
        <w:r w:rsidR="00704AD5" w:rsidRPr="00CA6D40">
          <w:rPr>
            <w:rFonts w:ascii="Arial" w:hAnsi="Arial" w:cs="Arial"/>
            <w:rPrChange w:id="47" w:author="Microsoft Office User" w:date="2018-04-10T12:15:00Z">
              <w:rPr/>
            </w:rPrChange>
          </w:rPr>
          <w:fldChar w:fldCharType="separate"/>
        </w:r>
      </w:ins>
    </w:p>
    <w:p w14:paraId="08ED6E8A" w14:textId="77777777" w:rsidR="005F3BAC" w:rsidRPr="00CA6D40" w:rsidRDefault="00704AD5">
      <w:pPr>
        <w:rPr>
          <w:ins w:id="48" w:author="Hoan Ng" w:date="2017-03-20T22:18:00Z"/>
          <w:rFonts w:ascii="Arial" w:hAnsi="Arial" w:cs="Arial"/>
          <w:b/>
          <w:rPrChange w:id="49" w:author="Microsoft Office User" w:date="2018-04-10T12:15:00Z">
            <w:rPr>
              <w:ins w:id="50" w:author="Hoan Ng" w:date="2017-03-20T22:18:00Z"/>
              <w:b/>
            </w:rPr>
          </w:rPrChange>
        </w:rPr>
      </w:pPr>
      <w:ins w:id="51" w:author="Hoan Ng" w:date="2017-03-20T22:03:00Z">
        <w:r w:rsidRPr="00CA6D40">
          <w:rPr>
            <w:rFonts w:ascii="Arial" w:hAnsi="Arial" w:cs="Arial"/>
            <w:b/>
            <w:rPrChange w:id="52" w:author="Microsoft Office User" w:date="2018-04-10T12:15:00Z">
              <w:rPr>
                <w:b/>
              </w:rPr>
            </w:rPrChange>
          </w:rPr>
          <w:fldChar w:fldCharType="end"/>
        </w:r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53" w:author="Microsoft Office User" w:date="2018-03-27T23:36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85"/>
        <w:gridCol w:w="4702"/>
        <w:gridCol w:w="1203"/>
        <w:gridCol w:w="1067"/>
        <w:gridCol w:w="1203"/>
        <w:gridCol w:w="790"/>
        <w:tblGridChange w:id="54">
          <w:tblGrid>
            <w:gridCol w:w="985"/>
            <w:gridCol w:w="2746"/>
            <w:gridCol w:w="1956"/>
            <w:gridCol w:w="1027"/>
            <w:gridCol w:w="868"/>
            <w:gridCol w:w="978"/>
            <w:gridCol w:w="790"/>
          </w:tblGrid>
        </w:tblGridChange>
      </w:tblGrid>
      <w:tr w:rsidR="005F3BAC" w:rsidRPr="00CA6D40" w14:paraId="33F95CA8" w14:textId="77777777" w:rsidTr="00491339">
        <w:trPr>
          <w:trHeight w:val="600"/>
          <w:jc w:val="center"/>
          <w:ins w:id="55" w:author="Hoan Ng" w:date="2017-03-20T22:18:00Z"/>
          <w:trPrChange w:id="56" w:author="Microsoft Office User" w:date="2018-03-27T23:36:00Z">
            <w:trPr>
              <w:trHeight w:val="600"/>
            </w:trPr>
          </w:trPrChange>
        </w:trPr>
        <w:tc>
          <w:tcPr>
            <w:tcW w:w="985" w:type="dxa"/>
            <w:hideMark/>
            <w:tcPrChange w:id="57" w:author="Microsoft Office User" w:date="2018-03-27T23:36:00Z">
              <w:tcPr>
                <w:tcW w:w="985" w:type="dxa"/>
                <w:hideMark/>
              </w:tcPr>
            </w:tcPrChange>
          </w:tcPr>
          <w:p w14:paraId="17B66A32" w14:textId="77777777" w:rsidR="005F3BAC" w:rsidRPr="00CA6D40" w:rsidRDefault="005F3BAC">
            <w:pPr>
              <w:rPr>
                <w:ins w:id="58" w:author="Hoan Ng" w:date="2017-03-20T22:18:00Z"/>
                <w:rFonts w:ascii="Arial" w:hAnsi="Arial" w:cs="Arial"/>
                <w:b/>
                <w:bCs/>
                <w:rPrChange w:id="59" w:author="Microsoft Office User" w:date="2018-04-10T12:15:00Z">
                  <w:rPr>
                    <w:ins w:id="60" w:author="Hoan Ng" w:date="2017-03-20T22:18:00Z"/>
                  </w:rPr>
                </w:rPrChange>
              </w:rPr>
            </w:pPr>
            <w:ins w:id="61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62" w:author="Microsoft Office User" w:date="2018-04-10T12:15:00Z">
                    <w:rPr>
                      <w:b/>
                      <w:bCs/>
                    </w:rPr>
                  </w:rPrChange>
                </w:rPr>
                <w:t>No.</w:t>
              </w:r>
            </w:ins>
          </w:p>
        </w:tc>
        <w:tc>
          <w:tcPr>
            <w:tcW w:w="4702" w:type="dxa"/>
            <w:hideMark/>
            <w:tcPrChange w:id="63" w:author="Microsoft Office User" w:date="2018-03-27T23:36:00Z">
              <w:tcPr>
                <w:tcW w:w="4702" w:type="dxa"/>
                <w:gridSpan w:val="2"/>
                <w:hideMark/>
              </w:tcPr>
            </w:tcPrChange>
          </w:tcPr>
          <w:p w14:paraId="4C14AD45" w14:textId="77777777" w:rsidR="005F3BAC" w:rsidRPr="00CA6D40" w:rsidRDefault="005F3BAC">
            <w:pPr>
              <w:rPr>
                <w:rFonts w:ascii="Arial" w:hAnsi="Arial" w:cs="Arial"/>
                <w:b/>
                <w:bCs/>
                <w:rPrChange w:id="64" w:author="Microsoft Office User" w:date="2018-04-10T12:15:00Z">
                  <w:rPr/>
                </w:rPrChange>
              </w:rPr>
            </w:pPr>
            <w:proofErr w:type="spellStart"/>
            <w:ins w:id="65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66" w:author="Microsoft Office User" w:date="2018-04-10T12:15:00Z">
                    <w:rPr>
                      <w:b/>
                      <w:bCs/>
                    </w:rPr>
                  </w:rPrChange>
                </w:rPr>
                <w:t>Công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67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68" w:author="Microsoft Office User" w:date="2018-04-10T12:15:00Z">
                    <w:rPr>
                      <w:b/>
                      <w:bCs/>
                    </w:rPr>
                  </w:rPrChange>
                </w:rPr>
                <w:t>việc</w:t>
              </w:r>
            </w:ins>
            <w:proofErr w:type="spellEnd"/>
          </w:p>
        </w:tc>
        <w:tc>
          <w:tcPr>
            <w:tcW w:w="1027" w:type="dxa"/>
            <w:hideMark/>
            <w:tcPrChange w:id="69" w:author="Microsoft Office User" w:date="2018-03-27T23:36:00Z">
              <w:tcPr>
                <w:tcW w:w="1027" w:type="dxa"/>
                <w:hideMark/>
              </w:tcPr>
            </w:tcPrChange>
          </w:tcPr>
          <w:p w14:paraId="5048173E" w14:textId="77777777" w:rsidR="005F3BAC" w:rsidRPr="00CA6D40" w:rsidRDefault="005F3BAC">
            <w:pPr>
              <w:rPr>
                <w:ins w:id="70" w:author="Hoan Ng" w:date="2017-03-20T22:18:00Z"/>
                <w:rFonts w:ascii="Arial" w:hAnsi="Arial" w:cs="Arial"/>
                <w:b/>
                <w:bCs/>
                <w:rPrChange w:id="71" w:author="Microsoft Office User" w:date="2018-04-10T12:15:00Z">
                  <w:rPr>
                    <w:ins w:id="72" w:author="Hoan Ng" w:date="2017-03-20T22:18:00Z"/>
                  </w:rPr>
                </w:rPrChange>
              </w:rPr>
            </w:pPr>
            <w:ins w:id="73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74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Duration (days)</w:t>
              </w:r>
            </w:ins>
          </w:p>
        </w:tc>
        <w:tc>
          <w:tcPr>
            <w:tcW w:w="868" w:type="dxa"/>
            <w:hideMark/>
            <w:tcPrChange w:id="75" w:author="Microsoft Office User" w:date="2018-03-27T23:36:00Z">
              <w:tcPr>
                <w:tcW w:w="868" w:type="dxa"/>
                <w:hideMark/>
              </w:tcPr>
            </w:tcPrChange>
          </w:tcPr>
          <w:p w14:paraId="78B083EE" w14:textId="77777777" w:rsidR="005F3BAC" w:rsidRPr="00CA6D40" w:rsidRDefault="005F3BAC">
            <w:pPr>
              <w:rPr>
                <w:ins w:id="76" w:author="Hoan Ng" w:date="2017-03-20T22:18:00Z"/>
                <w:rFonts w:ascii="Arial" w:hAnsi="Arial" w:cs="Arial"/>
                <w:b/>
                <w:bCs/>
                <w:rPrChange w:id="77" w:author="Microsoft Office User" w:date="2018-04-10T12:15:00Z">
                  <w:rPr>
                    <w:ins w:id="78" w:author="Hoan Ng" w:date="2017-03-20T22:18:00Z"/>
                  </w:rPr>
                </w:rPrChange>
              </w:rPr>
            </w:pPr>
            <w:ins w:id="79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80" w:author="Microsoft Office User" w:date="2018-04-10T12:15:00Z">
                    <w:rPr>
                      <w:b/>
                      <w:bCs/>
                    </w:rPr>
                  </w:rPrChange>
                </w:rPr>
                <w:t>Assign To</w:t>
              </w:r>
            </w:ins>
          </w:p>
        </w:tc>
        <w:tc>
          <w:tcPr>
            <w:tcW w:w="978" w:type="dxa"/>
            <w:hideMark/>
            <w:tcPrChange w:id="81" w:author="Microsoft Office User" w:date="2018-03-27T23:36:00Z">
              <w:tcPr>
                <w:tcW w:w="978" w:type="dxa"/>
                <w:hideMark/>
              </w:tcPr>
            </w:tcPrChange>
          </w:tcPr>
          <w:p w14:paraId="26C23C92" w14:textId="77777777" w:rsidR="005F3BAC" w:rsidRPr="00CA6D40" w:rsidRDefault="005F3BAC">
            <w:pPr>
              <w:rPr>
                <w:ins w:id="82" w:author="Hoan Ng" w:date="2017-03-20T22:18:00Z"/>
                <w:rFonts w:ascii="Arial" w:hAnsi="Arial" w:cs="Arial"/>
                <w:b/>
                <w:bCs/>
                <w:rPrChange w:id="83" w:author="Microsoft Office User" w:date="2018-04-10T12:15:00Z">
                  <w:rPr>
                    <w:ins w:id="84" w:author="Hoan Ng" w:date="2017-03-20T22:18:00Z"/>
                  </w:rPr>
                </w:rPrChange>
              </w:rPr>
            </w:pPr>
            <w:ins w:id="85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86" w:author="Microsoft Office User" w:date="2018-04-10T12:15:00Z">
                    <w:rPr>
                      <w:b/>
                      <w:bCs/>
                    </w:rPr>
                  </w:rPrChange>
                </w:rPr>
                <w:t>% Finished</w:t>
              </w:r>
            </w:ins>
          </w:p>
        </w:tc>
        <w:tc>
          <w:tcPr>
            <w:tcW w:w="790" w:type="dxa"/>
            <w:hideMark/>
            <w:tcPrChange w:id="87" w:author="Microsoft Office User" w:date="2018-03-27T23:36:00Z">
              <w:tcPr>
                <w:tcW w:w="790" w:type="dxa"/>
                <w:hideMark/>
              </w:tcPr>
            </w:tcPrChange>
          </w:tcPr>
          <w:p w14:paraId="049A714D" w14:textId="77777777" w:rsidR="005F3BAC" w:rsidRPr="00CA6D40" w:rsidRDefault="005F3BAC">
            <w:pPr>
              <w:rPr>
                <w:ins w:id="88" w:author="Hoan Ng" w:date="2017-03-20T22:18:00Z"/>
                <w:rFonts w:ascii="Arial" w:hAnsi="Arial" w:cs="Arial"/>
                <w:b/>
                <w:bCs/>
                <w:rPrChange w:id="89" w:author="Microsoft Office User" w:date="2018-04-10T12:15:00Z">
                  <w:rPr>
                    <w:ins w:id="90" w:author="Hoan Ng" w:date="2017-03-20T22:18:00Z"/>
                  </w:rPr>
                </w:rPrChange>
              </w:rPr>
            </w:pPr>
            <w:ins w:id="91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92" w:author="Microsoft Office User" w:date="2018-04-10T12:15:00Z">
                    <w:rPr>
                      <w:b/>
                      <w:bCs/>
                    </w:rPr>
                  </w:rPrChange>
                </w:rPr>
                <w:t>Note</w:t>
              </w:r>
            </w:ins>
          </w:p>
        </w:tc>
      </w:tr>
      <w:tr w:rsidR="005F3BAC" w:rsidRPr="00CA6D40" w14:paraId="4589C4BD" w14:textId="77777777" w:rsidTr="00491339">
        <w:trPr>
          <w:trHeight w:val="300"/>
          <w:jc w:val="center"/>
          <w:ins w:id="93" w:author="Hoan Ng" w:date="2017-03-20T22:18:00Z"/>
          <w:trPrChange w:id="94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95" w:author="Microsoft Office User" w:date="2018-03-27T23:36:00Z">
              <w:tcPr>
                <w:tcW w:w="985" w:type="dxa"/>
                <w:hideMark/>
              </w:tcPr>
            </w:tcPrChange>
          </w:tcPr>
          <w:p w14:paraId="00647007" w14:textId="77777777" w:rsidR="005F3BAC" w:rsidRPr="00CA6D40" w:rsidRDefault="005F3BAC">
            <w:pPr>
              <w:rPr>
                <w:rFonts w:ascii="Arial" w:hAnsi="Arial" w:cs="Arial"/>
                <w:b/>
                <w:bCs/>
                <w:rPrChange w:id="96" w:author="Microsoft Office User" w:date="2018-04-10T12:15:00Z">
                  <w:rPr/>
                </w:rPrChange>
              </w:rPr>
            </w:pPr>
            <w:ins w:id="97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98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99" w:author="Microsoft Office User" w:date="2018-03-27T23:36:00Z">
              <w:tcPr>
                <w:tcW w:w="4702" w:type="dxa"/>
                <w:gridSpan w:val="2"/>
                <w:hideMark/>
              </w:tcPr>
            </w:tcPrChange>
          </w:tcPr>
          <w:p w14:paraId="282A6B9A" w14:textId="77777777" w:rsidR="005F3BAC" w:rsidRPr="00CA6D40" w:rsidRDefault="005F3BAC">
            <w:pPr>
              <w:rPr>
                <w:rFonts w:ascii="Arial" w:hAnsi="Arial" w:cs="Arial"/>
                <w:b/>
                <w:bCs/>
                <w:rPrChange w:id="100" w:author="Microsoft Office User" w:date="2018-04-10T12:15:00Z">
                  <w:rPr/>
                </w:rPrChange>
              </w:rPr>
            </w:pPr>
            <w:proofErr w:type="spellStart"/>
            <w:ins w:id="101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02" w:author="Microsoft Office User" w:date="2018-04-10T12:15:00Z">
                    <w:rPr>
                      <w:b/>
                      <w:bCs/>
                    </w:rPr>
                  </w:rPrChange>
                </w:rPr>
                <w:t>Tìm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103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104" w:author="Microsoft Office User" w:date="2018-04-10T12:15:00Z">
                    <w:rPr>
                      <w:b/>
                      <w:bCs/>
                    </w:rPr>
                  </w:rPrChange>
                </w:rPr>
                <w:t>hiểu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105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106" w:author="Microsoft Office User" w:date="2018-04-10T12:15:00Z">
                    <w:rPr>
                      <w:b/>
                      <w:bCs/>
                    </w:rPr>
                  </w:rPrChange>
                </w:rPr>
                <w:t>sở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107" w:author="Microsoft Office User" w:date="2018-04-10T12:15:00Z">
                    <w:rPr>
                      <w:b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108" w:author="Microsoft Office User" w:date="2018-04-10T12:15:00Z">
                    <w:rPr>
                      <w:b/>
                    </w:rPr>
                  </w:rPrChange>
                </w:rPr>
                <w:t>bộ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109" w:author="Microsoft Office User" w:date="2018-04-10T12:15:00Z">
                    <w:rPr>
                      <w:b/>
                    </w:rPr>
                  </w:rPrChange>
                </w:rPr>
                <w:t xml:space="preserve"> &amp;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110" w:author="Microsoft Office User" w:date="2018-04-10T12:15:00Z">
                    <w:rPr>
                      <w:b/>
                    </w:rPr>
                  </w:rPrChange>
                </w:rPr>
                <w:t>đăng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111" w:author="Microsoft Office User" w:date="2018-04-10T12:15:00Z">
                    <w:rPr>
                      <w:b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112" w:author="Microsoft Office User" w:date="2018-04-10T12:15:00Z">
                    <w:rPr>
                      <w:b/>
                    </w:rPr>
                  </w:rPrChange>
                </w:rPr>
                <w:t>ký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113" w:author="Microsoft Office User" w:date="2018-04-10T12:15:00Z">
                    <w:rPr>
                      <w:b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114" w:author="Microsoft Office User" w:date="2018-04-10T12:15:00Z">
                    <w:rPr>
                      <w:b/>
                    </w:rPr>
                  </w:rPrChange>
                </w:rPr>
                <w:t>đồ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115" w:author="Microsoft Office User" w:date="2018-04-10T12:15:00Z">
                    <w:rPr>
                      <w:b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116" w:author="Microsoft Office User" w:date="2018-04-10T12:15:00Z">
                    <w:rPr>
                      <w:b/>
                    </w:rPr>
                  </w:rPrChange>
                </w:rPr>
                <w:t>án</w:t>
              </w:r>
            </w:ins>
            <w:proofErr w:type="spellEnd"/>
          </w:p>
        </w:tc>
        <w:tc>
          <w:tcPr>
            <w:tcW w:w="1027" w:type="dxa"/>
            <w:hideMark/>
            <w:tcPrChange w:id="117" w:author="Microsoft Office User" w:date="2018-03-27T23:36:00Z">
              <w:tcPr>
                <w:tcW w:w="1027" w:type="dxa"/>
                <w:hideMark/>
              </w:tcPr>
            </w:tcPrChange>
          </w:tcPr>
          <w:p w14:paraId="7E6EA91E" w14:textId="21442E5B" w:rsidR="005F3BAC" w:rsidRPr="00CA6D40" w:rsidRDefault="005F3BAC">
            <w:pPr>
              <w:rPr>
                <w:rFonts w:ascii="Arial" w:hAnsi="Arial" w:cs="Arial"/>
                <w:b/>
                <w:bCs/>
                <w:rPrChange w:id="118" w:author="Microsoft Office User" w:date="2018-04-10T12:15:00Z">
                  <w:rPr/>
                </w:rPrChange>
              </w:rPr>
            </w:pPr>
            <w:ins w:id="119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20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  <w:ins w:id="121" w:author="Trần Công Tiến" w:date="2018-03-27T00:50:00Z">
              <w:r w:rsidR="3FD2659D" w:rsidRPr="00CA6D40">
                <w:rPr>
                  <w:rFonts w:ascii="Arial" w:hAnsi="Arial" w:cs="Arial"/>
                  <w:b/>
                  <w:bCs/>
                  <w:rPrChange w:id="122" w:author="Microsoft Office User" w:date="2018-04-10T12:15:00Z">
                    <w:rPr>
                      <w:b/>
                      <w:bCs/>
                    </w:rPr>
                  </w:rPrChange>
                </w:rPr>
                <w:t>7</w:t>
              </w:r>
            </w:ins>
          </w:p>
        </w:tc>
        <w:tc>
          <w:tcPr>
            <w:tcW w:w="868" w:type="dxa"/>
            <w:hideMark/>
            <w:tcPrChange w:id="123" w:author="Microsoft Office User" w:date="2018-03-27T23:36:00Z">
              <w:tcPr>
                <w:tcW w:w="868" w:type="dxa"/>
                <w:hideMark/>
              </w:tcPr>
            </w:tcPrChange>
          </w:tcPr>
          <w:p w14:paraId="765AD8A2" w14:textId="0CCF9310" w:rsidR="005F3BAC" w:rsidRPr="00CA6D40" w:rsidRDefault="005F3BAC">
            <w:pPr>
              <w:spacing w:after="160" w:line="259" w:lineRule="auto"/>
              <w:rPr>
                <w:rFonts w:ascii="Arial" w:hAnsi="Arial" w:cs="Arial"/>
                <w:b/>
                <w:bCs/>
                <w:rPrChange w:id="124" w:author="Microsoft Office User" w:date="2018-04-10T12:15:00Z">
                  <w:rPr/>
                </w:rPrChange>
              </w:rPr>
              <w:pPrChange w:id="125" w:author="Trần Công Tiến" w:date="2018-03-27T01:02:00Z">
                <w:pPr/>
              </w:pPrChange>
            </w:pPr>
            <w:ins w:id="126" w:author="Hoan Ng" w:date="2017-03-20T22:18:00Z">
              <w:del w:id="127" w:author="Trần Công Tiến" w:date="2018-03-27T00:50:00Z">
                <w:r w:rsidRPr="00CA6D40" w:rsidDel="3FD2659D">
                  <w:rPr>
                    <w:rFonts w:ascii="Arial" w:hAnsi="Arial" w:cs="Arial"/>
                    <w:b/>
                    <w:rPrChange w:id="128" w:author="Microsoft Office User" w:date="2018-04-10T12:15:00Z">
                      <w:rPr>
                        <w:b/>
                      </w:rPr>
                    </w:rPrChange>
                  </w:rPr>
                  <w:delText> </w:delText>
                </w:r>
              </w:del>
            </w:ins>
            <w:proofErr w:type="spellStart"/>
            <w:ins w:id="129" w:author="Trần Công Tiến" w:date="2018-03-27T00:50:00Z">
              <w:r w:rsidR="3FD2659D" w:rsidRPr="00CA6D40">
                <w:rPr>
                  <w:rFonts w:ascii="Arial" w:hAnsi="Arial" w:cs="Arial"/>
                  <w:b/>
                  <w:bCs/>
                  <w:rPrChange w:id="130" w:author="Microsoft Office User" w:date="2018-04-10T12:15:00Z">
                    <w:rPr/>
                  </w:rPrChange>
                </w:rPr>
                <w:t>Tiến</w:t>
              </w:r>
            </w:ins>
            <w:proofErr w:type="spellEnd"/>
          </w:p>
        </w:tc>
        <w:tc>
          <w:tcPr>
            <w:tcW w:w="978" w:type="dxa"/>
            <w:hideMark/>
            <w:tcPrChange w:id="131" w:author="Microsoft Office User" w:date="2018-03-27T23:36:00Z">
              <w:tcPr>
                <w:tcW w:w="978" w:type="dxa"/>
                <w:hideMark/>
              </w:tcPr>
            </w:tcPrChange>
          </w:tcPr>
          <w:p w14:paraId="1635BF0F" w14:textId="04F7E30A" w:rsidR="005F3BAC" w:rsidRPr="00CA6D40" w:rsidRDefault="005F3BAC" w:rsidP="3FD2659D">
            <w:pPr>
              <w:spacing w:after="160" w:line="259" w:lineRule="auto"/>
              <w:rPr>
                <w:rFonts w:ascii="Arial" w:hAnsi="Arial" w:cs="Arial"/>
                <w:b/>
                <w:rPrChange w:id="132" w:author="Microsoft Office User" w:date="2018-04-10T12:15:00Z">
                  <w:rPr>
                    <w:b/>
                  </w:rPr>
                </w:rPrChange>
              </w:rPr>
            </w:pPr>
            <w:ins w:id="133" w:author="Hoan Ng" w:date="2017-03-20T22:18:00Z">
              <w:del w:id="134" w:author="Trần Công Tiến" w:date="2018-03-27T00:50:00Z">
                <w:r w:rsidRPr="00CA6D40" w:rsidDel="3FD2659D">
                  <w:rPr>
                    <w:rFonts w:ascii="Arial" w:hAnsi="Arial" w:cs="Arial"/>
                    <w:b/>
                    <w:rPrChange w:id="135" w:author="Microsoft Office User" w:date="2018-04-10T12:15:00Z">
                      <w:rPr>
                        <w:b/>
                      </w:rPr>
                    </w:rPrChange>
                  </w:rPr>
                  <w:delText> </w:delText>
                </w:r>
              </w:del>
            </w:ins>
            <w:ins w:id="136" w:author="Trần Công Tiến" w:date="2018-03-27T00:50:00Z">
              <w:r w:rsidR="3FD2659D" w:rsidRPr="00CA6D40">
                <w:rPr>
                  <w:rFonts w:ascii="Arial" w:hAnsi="Arial" w:cs="Arial"/>
                  <w:b/>
                  <w:bCs/>
                  <w:rPrChange w:id="137" w:author="Microsoft Office User" w:date="2018-04-10T12:15:00Z">
                    <w:rPr/>
                  </w:rPrChange>
                </w:rPr>
                <w:t>100%</w:t>
              </w:r>
            </w:ins>
          </w:p>
        </w:tc>
        <w:tc>
          <w:tcPr>
            <w:tcW w:w="790" w:type="dxa"/>
            <w:hideMark/>
            <w:tcPrChange w:id="138" w:author="Microsoft Office User" w:date="2018-03-27T23:36:00Z">
              <w:tcPr>
                <w:tcW w:w="790" w:type="dxa"/>
                <w:hideMark/>
              </w:tcPr>
            </w:tcPrChange>
          </w:tcPr>
          <w:p w14:paraId="26EF4DD6" w14:textId="77777777" w:rsidR="005F3BAC" w:rsidRPr="00CA6D40" w:rsidRDefault="005F3BAC">
            <w:pPr>
              <w:rPr>
                <w:rFonts w:ascii="Arial" w:hAnsi="Arial" w:cs="Arial"/>
                <w:b/>
                <w:bCs/>
                <w:rPrChange w:id="139" w:author="Microsoft Office User" w:date="2018-04-10T12:15:00Z">
                  <w:rPr/>
                </w:rPrChange>
              </w:rPr>
            </w:pPr>
            <w:ins w:id="140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41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2643D450" w14:textId="77777777" w:rsidTr="00491339">
        <w:trPr>
          <w:trHeight w:val="300"/>
          <w:jc w:val="center"/>
          <w:ins w:id="142" w:author="Hoan Ng" w:date="2017-03-20T22:18:00Z"/>
          <w:trPrChange w:id="143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144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514D50C3" w14:textId="77777777" w:rsidR="005F3BAC" w:rsidRPr="00CA6D40" w:rsidRDefault="005F3BAC">
            <w:pPr>
              <w:rPr>
                <w:rFonts w:ascii="Arial" w:hAnsi="Arial" w:cs="Arial"/>
                <w:b/>
                <w:bCs/>
                <w:rPrChange w:id="145" w:author="Microsoft Office User" w:date="2018-04-10T12:15:00Z">
                  <w:rPr/>
                </w:rPrChange>
              </w:rPr>
            </w:pPr>
            <w:ins w:id="146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47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48" w:author="Microsoft Office User" w:date="2018-03-27T23:36:00Z">
              <w:tcPr>
                <w:tcW w:w="3340" w:type="dxa"/>
                <w:hideMark/>
              </w:tcPr>
            </w:tcPrChange>
          </w:tcPr>
          <w:p w14:paraId="1E203B55" w14:textId="77777777" w:rsidR="005F3BAC" w:rsidRPr="00CA6D40" w:rsidRDefault="005F3BAC">
            <w:pPr>
              <w:rPr>
                <w:rFonts w:ascii="Arial" w:hAnsi="Arial" w:cs="Arial"/>
                <w:b/>
                <w:bCs/>
                <w:rPrChange w:id="149" w:author="Microsoft Office User" w:date="2018-04-10T12:15:00Z">
                  <w:rPr/>
                </w:rPrChange>
              </w:rPr>
            </w:pPr>
            <w:proofErr w:type="spellStart"/>
            <w:ins w:id="150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51" w:author="Microsoft Office User" w:date="2018-04-10T12:15:00Z">
                    <w:rPr>
                      <w:b/>
                      <w:bCs/>
                    </w:rPr>
                  </w:rPrChange>
                </w:rPr>
                <w:t>Tìm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152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153" w:author="Microsoft Office User" w:date="2018-04-10T12:15:00Z">
                    <w:rPr>
                      <w:b/>
                      <w:bCs/>
                    </w:rPr>
                  </w:rPrChange>
                </w:rPr>
                <w:t>hiểu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154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155" w:author="Microsoft Office User" w:date="2018-04-10T12:15:00Z">
                    <w:rPr>
                      <w:b/>
                      <w:bCs/>
                    </w:rPr>
                  </w:rPrChange>
                </w:rPr>
                <w:t>công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156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157" w:author="Microsoft Office User" w:date="2018-04-10T12:15:00Z">
                    <w:rPr>
                      <w:b/>
                      <w:bCs/>
                    </w:rPr>
                  </w:rPrChange>
                </w:rPr>
                <w:t>nghệ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158" w:author="Microsoft Office User" w:date="2018-04-10T12:15:00Z">
                    <w:rPr>
                      <w:b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159" w:author="Microsoft Office User" w:date="2018-04-10T12:15:00Z">
                    <w:rPr>
                      <w:b/>
                    </w:rPr>
                  </w:rPrChange>
                </w:rPr>
                <w:t>liên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160" w:author="Microsoft Office User" w:date="2018-04-10T12:15:00Z">
                    <w:rPr>
                      <w:b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161" w:author="Microsoft Office User" w:date="2018-04-10T12:15:00Z">
                    <w:rPr>
                      <w:b/>
                    </w:rPr>
                  </w:rPrChange>
                </w:rPr>
                <w:t>quan</w:t>
              </w:r>
            </w:ins>
            <w:proofErr w:type="spellEnd"/>
          </w:p>
        </w:tc>
        <w:tc>
          <w:tcPr>
            <w:tcW w:w="1027" w:type="dxa"/>
            <w:hideMark/>
            <w:tcPrChange w:id="162" w:author="Microsoft Office User" w:date="2018-03-27T23:36:00Z">
              <w:tcPr>
                <w:tcW w:w="960" w:type="dxa"/>
                <w:hideMark/>
              </w:tcPr>
            </w:tcPrChange>
          </w:tcPr>
          <w:p w14:paraId="5590F455" w14:textId="3C647D5A" w:rsidR="005F3BAC" w:rsidRPr="00CA6D40" w:rsidRDefault="005F3BAC">
            <w:pPr>
              <w:spacing w:after="160" w:line="259" w:lineRule="auto"/>
              <w:rPr>
                <w:rFonts w:ascii="Arial" w:hAnsi="Arial" w:cs="Arial"/>
                <w:b/>
                <w:bCs/>
                <w:rPrChange w:id="163" w:author="Microsoft Office User" w:date="2018-04-10T12:15:00Z">
                  <w:rPr/>
                </w:rPrChange>
              </w:rPr>
              <w:pPrChange w:id="164" w:author="Trần Công Tiến" w:date="2018-03-27T01:02:00Z">
                <w:pPr/>
              </w:pPrChange>
            </w:pPr>
            <w:ins w:id="165" w:author="Hoan Ng" w:date="2017-03-20T22:18:00Z">
              <w:del w:id="166" w:author="Trần Công Tiến" w:date="2018-03-27T00:50:00Z">
                <w:r w:rsidRPr="00CA6D40" w:rsidDel="3FD2659D">
                  <w:rPr>
                    <w:rFonts w:ascii="Arial" w:hAnsi="Arial" w:cs="Arial"/>
                    <w:b/>
                    <w:rPrChange w:id="167" w:author="Microsoft Office User" w:date="2018-04-10T12:15:00Z">
                      <w:rPr>
                        <w:b/>
                      </w:rPr>
                    </w:rPrChange>
                  </w:rPr>
                  <w:delText> </w:delText>
                </w:r>
              </w:del>
            </w:ins>
            <w:ins w:id="168" w:author="Trần Công Tiến" w:date="2018-03-27T00:50:00Z">
              <w:r w:rsidR="3FD2659D" w:rsidRPr="00CA6D40">
                <w:rPr>
                  <w:rFonts w:ascii="Arial" w:hAnsi="Arial" w:cs="Arial"/>
                  <w:b/>
                  <w:bCs/>
                  <w:rPrChange w:id="169" w:author="Microsoft Office User" w:date="2018-04-10T12:15:00Z">
                    <w:rPr/>
                  </w:rPrChange>
                </w:rPr>
                <w:t>4</w:t>
              </w:r>
            </w:ins>
          </w:p>
        </w:tc>
        <w:tc>
          <w:tcPr>
            <w:tcW w:w="868" w:type="dxa"/>
            <w:hideMark/>
            <w:tcPrChange w:id="170" w:author="Microsoft Office User" w:date="2018-03-27T23:36:00Z">
              <w:tcPr>
                <w:tcW w:w="960" w:type="dxa"/>
                <w:hideMark/>
              </w:tcPr>
            </w:tcPrChange>
          </w:tcPr>
          <w:p w14:paraId="34FA5385" w14:textId="6DF89CEB" w:rsidR="005F3BAC" w:rsidRPr="00CA6D40" w:rsidRDefault="005F3BAC">
            <w:pPr>
              <w:spacing w:after="160" w:line="259" w:lineRule="auto"/>
              <w:rPr>
                <w:rFonts w:ascii="Arial" w:hAnsi="Arial" w:cs="Arial"/>
                <w:b/>
                <w:bCs/>
                <w:rPrChange w:id="171" w:author="Microsoft Office User" w:date="2018-04-10T12:15:00Z">
                  <w:rPr/>
                </w:rPrChange>
              </w:rPr>
              <w:pPrChange w:id="172" w:author="Trần Công Tiến" w:date="2018-03-27T01:02:00Z">
                <w:pPr/>
              </w:pPrChange>
            </w:pPr>
            <w:ins w:id="173" w:author="Hoan Ng" w:date="2017-03-20T22:18:00Z">
              <w:del w:id="174" w:author="Trần Công Tiến" w:date="2018-03-27T00:50:00Z">
                <w:r w:rsidRPr="00CA6D40" w:rsidDel="3FD2659D">
                  <w:rPr>
                    <w:rFonts w:ascii="Arial" w:hAnsi="Arial" w:cs="Arial"/>
                    <w:b/>
                    <w:rPrChange w:id="175" w:author="Microsoft Office User" w:date="2018-04-10T12:15:00Z">
                      <w:rPr>
                        <w:b/>
                      </w:rPr>
                    </w:rPrChange>
                  </w:rPr>
                  <w:delText> </w:delText>
                </w:r>
              </w:del>
            </w:ins>
            <w:proofErr w:type="spellStart"/>
            <w:ins w:id="176" w:author="Trần Công Tiến" w:date="2018-03-27T00:50:00Z">
              <w:r w:rsidR="3FD2659D" w:rsidRPr="00CA6D40">
                <w:rPr>
                  <w:rFonts w:ascii="Arial" w:hAnsi="Arial" w:cs="Arial"/>
                  <w:b/>
                  <w:bCs/>
                  <w:rPrChange w:id="177" w:author="Microsoft Office User" w:date="2018-04-10T12:15:00Z">
                    <w:rPr/>
                  </w:rPrChange>
                </w:rPr>
                <w:t>Tiến</w:t>
              </w:r>
            </w:ins>
            <w:proofErr w:type="spellEnd"/>
          </w:p>
        </w:tc>
        <w:tc>
          <w:tcPr>
            <w:tcW w:w="978" w:type="dxa"/>
            <w:hideMark/>
            <w:tcPrChange w:id="178" w:author="Microsoft Office User" w:date="2018-03-27T23:36:00Z">
              <w:tcPr>
                <w:tcW w:w="960" w:type="dxa"/>
                <w:hideMark/>
              </w:tcPr>
            </w:tcPrChange>
          </w:tcPr>
          <w:p w14:paraId="0262EBB6" w14:textId="060E0D32" w:rsidR="005F3BAC" w:rsidRPr="00CA6D40" w:rsidRDefault="005F3BAC" w:rsidP="3FD2659D">
            <w:pPr>
              <w:spacing w:after="160" w:line="259" w:lineRule="auto"/>
              <w:rPr>
                <w:rFonts w:ascii="Arial" w:hAnsi="Arial" w:cs="Arial"/>
                <w:b/>
                <w:rPrChange w:id="179" w:author="Microsoft Office User" w:date="2018-04-10T12:15:00Z">
                  <w:rPr>
                    <w:b/>
                  </w:rPr>
                </w:rPrChange>
              </w:rPr>
            </w:pPr>
            <w:ins w:id="180" w:author="Hoan Ng" w:date="2017-03-20T22:18:00Z">
              <w:del w:id="181" w:author="Trần Công Tiến" w:date="2018-03-27T00:50:00Z">
                <w:r w:rsidRPr="00CA6D40" w:rsidDel="3FD2659D">
                  <w:rPr>
                    <w:rFonts w:ascii="Arial" w:hAnsi="Arial" w:cs="Arial"/>
                    <w:b/>
                    <w:rPrChange w:id="182" w:author="Microsoft Office User" w:date="2018-04-10T12:15:00Z">
                      <w:rPr>
                        <w:b/>
                      </w:rPr>
                    </w:rPrChange>
                  </w:rPr>
                  <w:delText> </w:delText>
                </w:r>
              </w:del>
            </w:ins>
            <w:ins w:id="183" w:author="Trần Công Tiến" w:date="2018-03-27T00:50:00Z">
              <w:r w:rsidR="3FD2659D" w:rsidRPr="00CA6D40">
                <w:rPr>
                  <w:rFonts w:ascii="Arial" w:hAnsi="Arial" w:cs="Arial"/>
                  <w:b/>
                  <w:bCs/>
                  <w:rPrChange w:id="184" w:author="Microsoft Office User" w:date="2018-04-10T12:15:00Z">
                    <w:rPr/>
                  </w:rPrChange>
                </w:rPr>
                <w:t>100%</w:t>
              </w:r>
            </w:ins>
          </w:p>
        </w:tc>
        <w:tc>
          <w:tcPr>
            <w:tcW w:w="790" w:type="dxa"/>
            <w:hideMark/>
            <w:tcPrChange w:id="185" w:author="Microsoft Office User" w:date="2018-03-27T23:36:00Z">
              <w:tcPr>
                <w:tcW w:w="960" w:type="dxa"/>
                <w:hideMark/>
              </w:tcPr>
            </w:tcPrChange>
          </w:tcPr>
          <w:p w14:paraId="27F96927" w14:textId="77777777" w:rsidR="005F3BAC" w:rsidRPr="00CA6D40" w:rsidRDefault="005F3BAC">
            <w:pPr>
              <w:rPr>
                <w:rFonts w:ascii="Arial" w:hAnsi="Arial" w:cs="Arial"/>
                <w:b/>
                <w:bCs/>
                <w:rPrChange w:id="186" w:author="Microsoft Office User" w:date="2018-04-10T12:15:00Z">
                  <w:rPr/>
                </w:rPrChange>
              </w:rPr>
            </w:pPr>
            <w:ins w:id="187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88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6CDE6BAD" w14:textId="77777777" w:rsidTr="00491339">
        <w:trPr>
          <w:trHeight w:val="300"/>
          <w:jc w:val="center"/>
          <w:ins w:id="189" w:author="Hoan Ng" w:date="2017-03-20T22:18:00Z"/>
          <w:trPrChange w:id="190" w:author="Microsoft Office User" w:date="2018-03-27T23:36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191" w:author="Microsoft Office User" w:date="2018-03-27T23:36:00Z">
              <w:tcPr>
                <w:tcW w:w="15320" w:type="dxa"/>
                <w:gridSpan w:val="7"/>
                <w:hideMark/>
              </w:tcPr>
            </w:tcPrChange>
          </w:tcPr>
          <w:p w14:paraId="1334D50F" w14:textId="77777777" w:rsidR="005F3BAC" w:rsidRPr="00CA6D40" w:rsidRDefault="005F3BAC">
            <w:pPr>
              <w:rPr>
                <w:ins w:id="192" w:author="Hoan Ng" w:date="2017-03-20T22:18:00Z"/>
                <w:rFonts w:ascii="Arial" w:hAnsi="Arial" w:cs="Arial"/>
                <w:b/>
                <w:bCs/>
                <w:rPrChange w:id="193" w:author="Microsoft Office User" w:date="2018-04-10T12:15:00Z">
                  <w:rPr>
                    <w:ins w:id="194" w:author="Hoan Ng" w:date="2017-03-20T22:18:00Z"/>
                    <w:b/>
                    <w:bCs/>
                  </w:rPr>
                </w:rPrChange>
              </w:rPr>
            </w:pPr>
            <w:ins w:id="195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96" w:author="Microsoft Office User" w:date="2018-04-10T12:15:00Z">
                    <w:rPr>
                      <w:b/>
                      <w:bCs/>
                    </w:rPr>
                  </w:rPrChange>
                </w:rPr>
                <w:t>I. VIẾT BÁO CÁO</w:t>
              </w:r>
            </w:ins>
          </w:p>
        </w:tc>
      </w:tr>
      <w:tr w:rsidR="005F3BAC" w:rsidRPr="00CA6D40" w14:paraId="0A629662" w14:textId="77777777" w:rsidTr="00491339">
        <w:trPr>
          <w:trHeight w:val="300"/>
          <w:jc w:val="center"/>
          <w:ins w:id="197" w:author="Hoan Ng" w:date="2017-03-20T22:18:00Z"/>
          <w:trPrChange w:id="198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199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2BD5B3C6" w14:textId="77777777" w:rsidR="005F3BAC" w:rsidRPr="00CA6D40" w:rsidRDefault="005F3BAC">
            <w:pPr>
              <w:rPr>
                <w:ins w:id="200" w:author="Hoan Ng" w:date="2017-03-20T22:18:00Z"/>
                <w:rFonts w:ascii="Arial" w:hAnsi="Arial" w:cs="Arial"/>
                <w:b/>
                <w:bCs/>
                <w:rPrChange w:id="201" w:author="Microsoft Office User" w:date="2018-04-10T12:15:00Z">
                  <w:rPr>
                    <w:ins w:id="202" w:author="Hoan Ng" w:date="2017-03-20T22:18:00Z"/>
                    <w:b/>
                    <w:bCs/>
                  </w:rPr>
                </w:rPrChange>
              </w:rPr>
            </w:pPr>
            <w:ins w:id="203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204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205" w:author="Microsoft Office User" w:date="2018-03-27T23:36:00Z">
              <w:tcPr>
                <w:tcW w:w="3340" w:type="dxa"/>
                <w:hideMark/>
              </w:tcPr>
            </w:tcPrChange>
          </w:tcPr>
          <w:p w14:paraId="405E8A5F" w14:textId="77777777" w:rsidR="005F3BAC" w:rsidRPr="00CA6D40" w:rsidRDefault="005F3BAC">
            <w:pPr>
              <w:rPr>
                <w:ins w:id="206" w:author="Hoan Ng" w:date="2017-03-20T22:18:00Z"/>
                <w:rFonts w:ascii="Arial" w:hAnsi="Arial" w:cs="Arial"/>
                <w:b/>
                <w:bCs/>
                <w:rPrChange w:id="207" w:author="Microsoft Office User" w:date="2018-04-10T12:15:00Z">
                  <w:rPr>
                    <w:ins w:id="208" w:author="Hoan Ng" w:date="2017-03-20T22:18:00Z"/>
                    <w:b/>
                    <w:bCs/>
                  </w:rPr>
                </w:rPrChange>
              </w:rPr>
            </w:pPr>
            <w:proofErr w:type="spellStart"/>
            <w:ins w:id="209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210" w:author="Microsoft Office User" w:date="2018-04-10T12:15:00Z">
                    <w:rPr>
                      <w:b/>
                      <w:bCs/>
                    </w:rPr>
                  </w:rPrChange>
                </w:rPr>
                <w:t>Chướng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211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1 –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212" w:author="Microsoft Office User" w:date="2018-04-10T12:15:00Z">
                    <w:rPr>
                      <w:b/>
                      <w:bCs/>
                    </w:rPr>
                  </w:rPrChange>
                </w:rPr>
                <w:t>Hiện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213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214" w:author="Microsoft Office User" w:date="2018-04-10T12:15:00Z">
                    <w:rPr>
                      <w:b/>
                      <w:bCs/>
                    </w:rPr>
                  </w:rPrChange>
                </w:rPr>
                <w:t>trạng</w:t>
              </w:r>
              <w:proofErr w:type="spellEnd"/>
            </w:ins>
          </w:p>
        </w:tc>
        <w:tc>
          <w:tcPr>
            <w:tcW w:w="1027" w:type="dxa"/>
            <w:hideMark/>
            <w:tcPrChange w:id="215" w:author="Microsoft Office User" w:date="2018-03-27T23:36:00Z">
              <w:tcPr>
                <w:tcW w:w="960" w:type="dxa"/>
                <w:hideMark/>
              </w:tcPr>
            </w:tcPrChange>
          </w:tcPr>
          <w:p w14:paraId="05EF3761" w14:textId="7E18F1F0" w:rsidR="005F3BAC" w:rsidRPr="00CA6D40" w:rsidRDefault="005F3BAC" w:rsidP="3FD2659D">
            <w:pPr>
              <w:spacing w:after="160" w:line="259" w:lineRule="auto"/>
              <w:rPr>
                <w:rFonts w:ascii="Arial" w:hAnsi="Arial" w:cs="Arial"/>
                <w:b/>
                <w:bCs/>
                <w:rPrChange w:id="216" w:author="Microsoft Office User" w:date="2018-04-10T12:15:00Z">
                  <w:rPr>
                    <w:b/>
                    <w:bCs/>
                  </w:rPr>
                </w:rPrChange>
              </w:rPr>
            </w:pPr>
            <w:ins w:id="217" w:author="Hoan Ng" w:date="2017-03-20T22:18:00Z">
              <w:del w:id="218" w:author="Trần Công Tiến" w:date="2018-03-27T00:50:00Z">
                <w:r w:rsidRPr="00CA6D40" w:rsidDel="3FD2659D">
                  <w:rPr>
                    <w:rFonts w:ascii="Arial" w:hAnsi="Arial" w:cs="Arial"/>
                    <w:b/>
                    <w:bCs/>
                    <w:rPrChange w:id="219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ins w:id="220" w:author="Trần Công Tiến" w:date="2018-03-27T00:50:00Z">
              <w:r w:rsidR="3FD2659D" w:rsidRPr="00CA6D40">
                <w:rPr>
                  <w:rFonts w:ascii="Arial" w:hAnsi="Arial" w:cs="Arial"/>
                  <w:b/>
                  <w:bCs/>
                  <w:rPrChange w:id="221" w:author="Microsoft Office User" w:date="2018-04-10T12:15:00Z">
                    <w:rPr/>
                  </w:rPrChange>
                </w:rPr>
                <w:t>7</w:t>
              </w:r>
            </w:ins>
          </w:p>
        </w:tc>
        <w:tc>
          <w:tcPr>
            <w:tcW w:w="868" w:type="dxa"/>
            <w:hideMark/>
            <w:tcPrChange w:id="222" w:author="Microsoft Office User" w:date="2018-03-27T23:36:00Z">
              <w:tcPr>
                <w:tcW w:w="960" w:type="dxa"/>
                <w:hideMark/>
              </w:tcPr>
            </w:tcPrChange>
          </w:tcPr>
          <w:p w14:paraId="452C480C" w14:textId="49E144FC" w:rsidR="005F3BAC" w:rsidRPr="00CA6D40" w:rsidRDefault="005F3BAC" w:rsidP="3FD2659D">
            <w:pPr>
              <w:spacing w:after="160" w:line="259" w:lineRule="auto"/>
              <w:rPr>
                <w:rFonts w:ascii="Arial" w:hAnsi="Arial" w:cs="Arial"/>
                <w:b/>
                <w:bCs/>
                <w:rPrChange w:id="223" w:author="Microsoft Office User" w:date="2018-04-10T12:15:00Z">
                  <w:rPr>
                    <w:b/>
                    <w:bCs/>
                  </w:rPr>
                </w:rPrChange>
              </w:rPr>
            </w:pPr>
            <w:ins w:id="224" w:author="Hoan Ng" w:date="2017-03-20T22:18:00Z">
              <w:del w:id="225" w:author="Trần Công Tiến" w:date="2018-03-27T00:50:00Z">
                <w:r w:rsidRPr="00CA6D40" w:rsidDel="3FD2659D">
                  <w:rPr>
                    <w:rFonts w:ascii="Arial" w:hAnsi="Arial" w:cs="Arial"/>
                    <w:b/>
                    <w:bCs/>
                    <w:rPrChange w:id="226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proofErr w:type="spellStart"/>
            <w:ins w:id="227" w:author="Trần Công Tiến" w:date="2018-03-27T00:50:00Z">
              <w:r w:rsidR="3FD2659D" w:rsidRPr="00CA6D40">
                <w:rPr>
                  <w:rFonts w:ascii="Arial" w:hAnsi="Arial" w:cs="Arial"/>
                  <w:b/>
                  <w:bCs/>
                  <w:rPrChange w:id="228" w:author="Microsoft Office User" w:date="2018-04-10T12:15:00Z">
                    <w:rPr/>
                  </w:rPrChange>
                </w:rPr>
                <w:t>Tiến</w:t>
              </w:r>
            </w:ins>
            <w:proofErr w:type="spellEnd"/>
          </w:p>
        </w:tc>
        <w:tc>
          <w:tcPr>
            <w:tcW w:w="978" w:type="dxa"/>
            <w:hideMark/>
            <w:tcPrChange w:id="229" w:author="Microsoft Office User" w:date="2018-03-27T23:36:00Z">
              <w:tcPr>
                <w:tcW w:w="960" w:type="dxa"/>
                <w:hideMark/>
              </w:tcPr>
            </w:tcPrChange>
          </w:tcPr>
          <w:p w14:paraId="4ED4DCF5" w14:textId="0BD7EFEB" w:rsidR="005F3BAC" w:rsidRPr="00CA6D40" w:rsidRDefault="005F3BAC" w:rsidP="3FD2659D">
            <w:pPr>
              <w:spacing w:after="160" w:line="259" w:lineRule="auto"/>
              <w:rPr>
                <w:rFonts w:ascii="Arial" w:hAnsi="Arial" w:cs="Arial"/>
                <w:b/>
                <w:bCs/>
                <w:rPrChange w:id="230" w:author="Microsoft Office User" w:date="2018-04-10T12:15:00Z">
                  <w:rPr>
                    <w:b/>
                    <w:bCs/>
                  </w:rPr>
                </w:rPrChange>
              </w:rPr>
            </w:pPr>
            <w:ins w:id="231" w:author="Hoan Ng" w:date="2017-03-20T22:18:00Z">
              <w:del w:id="232" w:author="Trần Công Tiến" w:date="2018-03-27T00:50:00Z">
                <w:r w:rsidRPr="00CA6D40" w:rsidDel="3FD2659D">
                  <w:rPr>
                    <w:rFonts w:ascii="Arial" w:hAnsi="Arial" w:cs="Arial"/>
                    <w:b/>
                    <w:bCs/>
                    <w:rPrChange w:id="233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ins w:id="234" w:author="Microsoft Office User" w:date="2018-03-27T23:36:00Z">
              <w:r w:rsidR="00491339" w:rsidRPr="00CA6D40">
                <w:rPr>
                  <w:rFonts w:ascii="Arial" w:hAnsi="Arial" w:cs="Arial"/>
                  <w:b/>
                  <w:bCs/>
                  <w:rPrChange w:id="235" w:author="Microsoft Office User" w:date="2018-04-10T12:15:00Z">
                    <w:rPr>
                      <w:b/>
                      <w:bCs/>
                    </w:rPr>
                  </w:rPrChange>
                </w:rPr>
                <w:t>9</w:t>
              </w:r>
            </w:ins>
            <w:ins w:id="236" w:author="Trần Công Tiến" w:date="2018-03-27T00:50:00Z">
              <w:del w:id="237" w:author="Microsoft Office User" w:date="2018-03-27T23:36:00Z">
                <w:r w:rsidR="3FD2659D" w:rsidRPr="00CA6D40" w:rsidDel="00491339">
                  <w:rPr>
                    <w:rFonts w:ascii="Arial" w:hAnsi="Arial" w:cs="Arial"/>
                    <w:b/>
                    <w:bCs/>
                    <w:rPrChange w:id="238" w:author="Microsoft Office User" w:date="2018-04-10T12:15:00Z">
                      <w:rPr/>
                    </w:rPrChange>
                  </w:rPr>
                  <w:delText>9</w:delText>
                </w:r>
              </w:del>
              <w:r w:rsidR="3FD2659D" w:rsidRPr="00CA6D40">
                <w:rPr>
                  <w:rFonts w:ascii="Arial" w:hAnsi="Arial" w:cs="Arial"/>
                  <w:b/>
                  <w:bCs/>
                  <w:rPrChange w:id="239" w:author="Microsoft Office User" w:date="2018-04-10T12:15:00Z">
                    <w:rPr/>
                  </w:rPrChange>
                </w:rPr>
                <w:t>0%</w:t>
              </w:r>
            </w:ins>
          </w:p>
        </w:tc>
        <w:tc>
          <w:tcPr>
            <w:tcW w:w="790" w:type="dxa"/>
            <w:hideMark/>
            <w:tcPrChange w:id="240" w:author="Microsoft Office User" w:date="2018-03-27T23:36:00Z">
              <w:tcPr>
                <w:tcW w:w="960" w:type="dxa"/>
                <w:hideMark/>
              </w:tcPr>
            </w:tcPrChange>
          </w:tcPr>
          <w:p w14:paraId="572D92B9" w14:textId="77777777" w:rsidR="005F3BAC" w:rsidRPr="00CA6D40" w:rsidRDefault="005F3BAC">
            <w:pPr>
              <w:rPr>
                <w:ins w:id="241" w:author="Hoan Ng" w:date="2017-03-20T22:18:00Z"/>
                <w:rFonts w:ascii="Arial" w:hAnsi="Arial" w:cs="Arial"/>
                <w:b/>
                <w:bCs/>
                <w:rPrChange w:id="242" w:author="Microsoft Office User" w:date="2018-04-10T12:15:00Z">
                  <w:rPr>
                    <w:ins w:id="243" w:author="Hoan Ng" w:date="2017-03-20T22:18:00Z"/>
                    <w:b/>
                    <w:bCs/>
                  </w:rPr>
                </w:rPrChange>
              </w:rPr>
            </w:pPr>
            <w:ins w:id="244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245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5ED53D5F" w14:textId="77777777" w:rsidTr="00491339">
        <w:trPr>
          <w:trHeight w:val="300"/>
          <w:jc w:val="center"/>
          <w:ins w:id="246" w:author="Hoan Ng" w:date="2017-03-20T22:18:00Z"/>
          <w:trPrChange w:id="247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248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032FD28C" w14:textId="77777777" w:rsidR="005F3BAC" w:rsidRPr="00CA6D40" w:rsidRDefault="005F3BAC">
            <w:pPr>
              <w:rPr>
                <w:ins w:id="249" w:author="Hoan Ng" w:date="2017-03-20T22:18:00Z"/>
                <w:rFonts w:ascii="Arial" w:hAnsi="Arial" w:cs="Arial"/>
                <w:b/>
                <w:bCs/>
                <w:rPrChange w:id="250" w:author="Microsoft Office User" w:date="2018-04-10T12:15:00Z">
                  <w:rPr>
                    <w:ins w:id="251" w:author="Hoan Ng" w:date="2017-03-20T22:18:00Z"/>
                    <w:b/>
                    <w:bCs/>
                  </w:rPr>
                </w:rPrChange>
              </w:rPr>
            </w:pPr>
            <w:ins w:id="252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253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254" w:author="Microsoft Office User" w:date="2018-03-27T23:36:00Z">
              <w:tcPr>
                <w:tcW w:w="3340" w:type="dxa"/>
                <w:hideMark/>
              </w:tcPr>
            </w:tcPrChange>
          </w:tcPr>
          <w:p w14:paraId="5CACE706" w14:textId="77777777" w:rsidR="005F3BAC" w:rsidRPr="00CA6D40" w:rsidRDefault="005F3BAC" w:rsidP="005F3BAC">
            <w:pPr>
              <w:rPr>
                <w:ins w:id="255" w:author="Hoan Ng" w:date="2017-03-20T22:18:00Z"/>
                <w:rFonts w:ascii="Arial" w:hAnsi="Arial" w:cs="Arial"/>
                <w:b/>
                <w:bCs/>
                <w:rPrChange w:id="256" w:author="Microsoft Office User" w:date="2018-04-10T12:15:00Z">
                  <w:rPr>
                    <w:ins w:id="257" w:author="Hoan Ng" w:date="2017-03-20T22:18:00Z"/>
                    <w:b/>
                    <w:bCs/>
                  </w:rPr>
                </w:rPrChange>
              </w:rPr>
            </w:pPr>
            <w:ins w:id="258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259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1.1.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260" w:author="Microsoft Office User" w:date="2018-04-10T12:15:00Z">
                    <w:rPr>
                      <w:b/>
                      <w:bCs/>
                    </w:rPr>
                  </w:rPrChange>
                </w:rPr>
                <w:t>Hiện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261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262" w:author="Microsoft Office User" w:date="2018-04-10T12:15:00Z">
                    <w:rPr>
                      <w:b/>
                      <w:bCs/>
                    </w:rPr>
                  </w:rPrChange>
                </w:rPr>
                <w:t>trạng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263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264" w:author="Microsoft Office User" w:date="2018-04-10T12:15:00Z">
                    <w:rPr>
                      <w:b/>
                      <w:bCs/>
                    </w:rPr>
                  </w:rPrChange>
                </w:rPr>
                <w:t>tổ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265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266" w:author="Microsoft Office User" w:date="2018-04-10T12:15:00Z">
                    <w:rPr>
                      <w:b/>
                      <w:bCs/>
                    </w:rPr>
                  </w:rPrChange>
                </w:rPr>
                <w:t>chức</w:t>
              </w:r>
              <w:proofErr w:type="spellEnd"/>
            </w:ins>
          </w:p>
        </w:tc>
        <w:tc>
          <w:tcPr>
            <w:tcW w:w="1027" w:type="dxa"/>
            <w:hideMark/>
            <w:tcPrChange w:id="267" w:author="Microsoft Office User" w:date="2018-03-27T23:36:00Z">
              <w:tcPr>
                <w:tcW w:w="960" w:type="dxa"/>
                <w:hideMark/>
              </w:tcPr>
            </w:tcPrChange>
          </w:tcPr>
          <w:p w14:paraId="7027CACA" w14:textId="77777777" w:rsidR="005F3BAC" w:rsidRPr="00CA6D40" w:rsidRDefault="005F3BAC">
            <w:pPr>
              <w:rPr>
                <w:ins w:id="268" w:author="Hoan Ng" w:date="2017-03-20T22:18:00Z"/>
                <w:rFonts w:ascii="Arial" w:hAnsi="Arial" w:cs="Arial"/>
                <w:b/>
                <w:bCs/>
                <w:rPrChange w:id="269" w:author="Microsoft Office User" w:date="2018-04-10T12:15:00Z">
                  <w:rPr>
                    <w:ins w:id="270" w:author="Hoan Ng" w:date="2017-03-20T22:18:00Z"/>
                    <w:b/>
                    <w:bCs/>
                  </w:rPr>
                </w:rPrChange>
              </w:rPr>
            </w:pPr>
            <w:ins w:id="271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272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273" w:author="Microsoft Office User" w:date="2018-03-27T23:36:00Z">
              <w:tcPr>
                <w:tcW w:w="960" w:type="dxa"/>
                <w:hideMark/>
              </w:tcPr>
            </w:tcPrChange>
          </w:tcPr>
          <w:p w14:paraId="419B90A8" w14:textId="77777777" w:rsidR="005F3BAC" w:rsidRPr="00CA6D40" w:rsidRDefault="005F3BAC">
            <w:pPr>
              <w:rPr>
                <w:ins w:id="274" w:author="Hoan Ng" w:date="2017-03-20T22:18:00Z"/>
                <w:rFonts w:ascii="Arial" w:hAnsi="Arial" w:cs="Arial"/>
                <w:b/>
                <w:bCs/>
                <w:rPrChange w:id="275" w:author="Microsoft Office User" w:date="2018-04-10T12:15:00Z">
                  <w:rPr>
                    <w:ins w:id="276" w:author="Hoan Ng" w:date="2017-03-20T22:18:00Z"/>
                    <w:b/>
                    <w:bCs/>
                  </w:rPr>
                </w:rPrChange>
              </w:rPr>
            </w:pPr>
            <w:ins w:id="277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278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279" w:author="Microsoft Office User" w:date="2018-03-27T23:36:00Z">
              <w:tcPr>
                <w:tcW w:w="960" w:type="dxa"/>
                <w:hideMark/>
              </w:tcPr>
            </w:tcPrChange>
          </w:tcPr>
          <w:p w14:paraId="08095ED1" w14:textId="77777777" w:rsidR="005F3BAC" w:rsidRPr="00CA6D40" w:rsidRDefault="005F3BAC">
            <w:pPr>
              <w:rPr>
                <w:ins w:id="280" w:author="Hoan Ng" w:date="2017-03-20T22:18:00Z"/>
                <w:rFonts w:ascii="Arial" w:hAnsi="Arial" w:cs="Arial"/>
                <w:b/>
                <w:bCs/>
                <w:rPrChange w:id="281" w:author="Microsoft Office User" w:date="2018-04-10T12:15:00Z">
                  <w:rPr>
                    <w:ins w:id="282" w:author="Hoan Ng" w:date="2017-03-20T22:18:00Z"/>
                    <w:b/>
                    <w:bCs/>
                  </w:rPr>
                </w:rPrChange>
              </w:rPr>
            </w:pPr>
            <w:ins w:id="283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284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285" w:author="Microsoft Office User" w:date="2018-03-27T23:36:00Z">
              <w:tcPr>
                <w:tcW w:w="960" w:type="dxa"/>
                <w:hideMark/>
              </w:tcPr>
            </w:tcPrChange>
          </w:tcPr>
          <w:p w14:paraId="6A872CF9" w14:textId="77777777" w:rsidR="005F3BAC" w:rsidRPr="00CA6D40" w:rsidRDefault="005F3BAC">
            <w:pPr>
              <w:rPr>
                <w:ins w:id="286" w:author="Hoan Ng" w:date="2017-03-20T22:18:00Z"/>
                <w:rFonts w:ascii="Arial" w:hAnsi="Arial" w:cs="Arial"/>
                <w:b/>
                <w:bCs/>
                <w:rPrChange w:id="287" w:author="Microsoft Office User" w:date="2018-04-10T12:15:00Z">
                  <w:rPr>
                    <w:ins w:id="288" w:author="Hoan Ng" w:date="2017-03-20T22:18:00Z"/>
                    <w:b/>
                    <w:bCs/>
                  </w:rPr>
                </w:rPrChange>
              </w:rPr>
            </w:pPr>
            <w:ins w:id="289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290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0919D1F6" w14:textId="77777777" w:rsidTr="00491339">
        <w:trPr>
          <w:trHeight w:val="300"/>
          <w:jc w:val="center"/>
          <w:ins w:id="291" w:author="Hoan Ng" w:date="2017-03-20T22:18:00Z"/>
          <w:trPrChange w:id="292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293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35A05B73" w14:textId="77777777" w:rsidR="005F3BAC" w:rsidRPr="00CA6D40" w:rsidRDefault="005F3BAC">
            <w:pPr>
              <w:rPr>
                <w:ins w:id="294" w:author="Hoan Ng" w:date="2017-03-20T22:18:00Z"/>
                <w:rFonts w:ascii="Arial" w:hAnsi="Arial" w:cs="Arial"/>
                <w:b/>
                <w:bCs/>
                <w:rPrChange w:id="295" w:author="Microsoft Office User" w:date="2018-04-10T12:15:00Z">
                  <w:rPr>
                    <w:ins w:id="296" w:author="Hoan Ng" w:date="2017-03-20T22:18:00Z"/>
                    <w:b/>
                    <w:bCs/>
                  </w:rPr>
                </w:rPrChange>
              </w:rPr>
            </w:pPr>
            <w:ins w:id="297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298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299" w:author="Microsoft Office User" w:date="2018-03-27T23:36:00Z">
              <w:tcPr>
                <w:tcW w:w="3340" w:type="dxa"/>
                <w:hideMark/>
              </w:tcPr>
            </w:tcPrChange>
          </w:tcPr>
          <w:p w14:paraId="63E120DE" w14:textId="77777777" w:rsidR="005F3BAC" w:rsidRPr="00CA6D40" w:rsidRDefault="005F3BAC" w:rsidP="005F3BAC">
            <w:pPr>
              <w:rPr>
                <w:ins w:id="300" w:author="Hoan Ng" w:date="2017-03-20T22:18:00Z"/>
                <w:rFonts w:ascii="Arial" w:hAnsi="Arial" w:cs="Arial"/>
                <w:b/>
                <w:bCs/>
                <w:rPrChange w:id="301" w:author="Microsoft Office User" w:date="2018-04-10T12:15:00Z">
                  <w:rPr>
                    <w:ins w:id="302" w:author="Hoan Ng" w:date="2017-03-20T22:18:00Z"/>
                    <w:b/>
                    <w:bCs/>
                  </w:rPr>
                </w:rPrChange>
              </w:rPr>
            </w:pPr>
            <w:ins w:id="303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304" w:author="Microsoft Office User" w:date="2018-04-10T12:15:00Z">
                    <w:rPr>
                      <w:b/>
                      <w:bCs/>
                    </w:rPr>
                  </w:rPrChange>
                </w:rPr>
                <w:t>1.2.  </w:t>
              </w:r>
            </w:ins>
          </w:p>
        </w:tc>
        <w:tc>
          <w:tcPr>
            <w:tcW w:w="1027" w:type="dxa"/>
            <w:hideMark/>
            <w:tcPrChange w:id="305" w:author="Microsoft Office User" w:date="2018-03-27T23:36:00Z">
              <w:tcPr>
                <w:tcW w:w="960" w:type="dxa"/>
                <w:hideMark/>
              </w:tcPr>
            </w:tcPrChange>
          </w:tcPr>
          <w:p w14:paraId="4EB6D989" w14:textId="77777777" w:rsidR="005F3BAC" w:rsidRPr="00CA6D40" w:rsidRDefault="005F3BAC">
            <w:pPr>
              <w:rPr>
                <w:ins w:id="306" w:author="Hoan Ng" w:date="2017-03-20T22:18:00Z"/>
                <w:rFonts w:ascii="Arial" w:hAnsi="Arial" w:cs="Arial"/>
                <w:b/>
                <w:bCs/>
                <w:rPrChange w:id="307" w:author="Microsoft Office User" w:date="2018-04-10T12:15:00Z">
                  <w:rPr>
                    <w:ins w:id="308" w:author="Hoan Ng" w:date="2017-03-20T22:18:00Z"/>
                    <w:b/>
                    <w:bCs/>
                  </w:rPr>
                </w:rPrChange>
              </w:rPr>
            </w:pPr>
            <w:ins w:id="309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310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311" w:author="Microsoft Office User" w:date="2018-03-27T23:36:00Z">
              <w:tcPr>
                <w:tcW w:w="960" w:type="dxa"/>
                <w:hideMark/>
              </w:tcPr>
            </w:tcPrChange>
          </w:tcPr>
          <w:p w14:paraId="57C44465" w14:textId="77777777" w:rsidR="005F3BAC" w:rsidRPr="00CA6D40" w:rsidRDefault="005F3BAC">
            <w:pPr>
              <w:rPr>
                <w:ins w:id="312" w:author="Hoan Ng" w:date="2017-03-20T22:18:00Z"/>
                <w:rFonts w:ascii="Arial" w:hAnsi="Arial" w:cs="Arial"/>
                <w:b/>
                <w:bCs/>
                <w:rPrChange w:id="313" w:author="Microsoft Office User" w:date="2018-04-10T12:15:00Z">
                  <w:rPr>
                    <w:ins w:id="314" w:author="Hoan Ng" w:date="2017-03-20T22:18:00Z"/>
                    <w:b/>
                    <w:bCs/>
                  </w:rPr>
                </w:rPrChange>
              </w:rPr>
            </w:pPr>
            <w:ins w:id="315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316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317" w:author="Microsoft Office User" w:date="2018-03-27T23:36:00Z">
              <w:tcPr>
                <w:tcW w:w="960" w:type="dxa"/>
                <w:hideMark/>
              </w:tcPr>
            </w:tcPrChange>
          </w:tcPr>
          <w:p w14:paraId="1F80B88D" w14:textId="77777777" w:rsidR="005F3BAC" w:rsidRPr="00CA6D40" w:rsidRDefault="005F3BAC">
            <w:pPr>
              <w:rPr>
                <w:ins w:id="318" w:author="Hoan Ng" w:date="2017-03-20T22:18:00Z"/>
                <w:rFonts w:ascii="Arial" w:hAnsi="Arial" w:cs="Arial"/>
                <w:b/>
                <w:bCs/>
                <w:rPrChange w:id="319" w:author="Microsoft Office User" w:date="2018-04-10T12:15:00Z">
                  <w:rPr>
                    <w:ins w:id="320" w:author="Hoan Ng" w:date="2017-03-20T22:18:00Z"/>
                    <w:b/>
                    <w:bCs/>
                  </w:rPr>
                </w:rPrChange>
              </w:rPr>
            </w:pPr>
            <w:ins w:id="321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322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323" w:author="Microsoft Office User" w:date="2018-03-27T23:36:00Z">
              <w:tcPr>
                <w:tcW w:w="960" w:type="dxa"/>
                <w:hideMark/>
              </w:tcPr>
            </w:tcPrChange>
          </w:tcPr>
          <w:p w14:paraId="2834B53E" w14:textId="77777777" w:rsidR="005F3BAC" w:rsidRPr="00CA6D40" w:rsidRDefault="005F3BAC">
            <w:pPr>
              <w:rPr>
                <w:ins w:id="324" w:author="Hoan Ng" w:date="2017-03-20T22:18:00Z"/>
                <w:rFonts w:ascii="Arial" w:hAnsi="Arial" w:cs="Arial"/>
                <w:b/>
                <w:bCs/>
                <w:rPrChange w:id="325" w:author="Microsoft Office User" w:date="2018-04-10T12:15:00Z">
                  <w:rPr>
                    <w:ins w:id="326" w:author="Hoan Ng" w:date="2017-03-20T22:18:00Z"/>
                    <w:b/>
                    <w:bCs/>
                  </w:rPr>
                </w:rPrChange>
              </w:rPr>
            </w:pPr>
            <w:ins w:id="327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328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3CC80E27" w14:textId="77777777" w:rsidTr="00491339">
        <w:trPr>
          <w:trHeight w:val="300"/>
          <w:jc w:val="center"/>
          <w:ins w:id="329" w:author="Hoan Ng" w:date="2017-03-20T22:18:00Z"/>
          <w:trPrChange w:id="330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331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3E9873F4" w14:textId="77777777" w:rsidR="005F3BAC" w:rsidRPr="00CA6D40" w:rsidRDefault="005F3BAC">
            <w:pPr>
              <w:rPr>
                <w:ins w:id="332" w:author="Hoan Ng" w:date="2017-03-20T22:18:00Z"/>
                <w:rFonts w:ascii="Arial" w:hAnsi="Arial" w:cs="Arial"/>
                <w:b/>
                <w:bCs/>
                <w:rPrChange w:id="333" w:author="Microsoft Office User" w:date="2018-04-10T12:15:00Z">
                  <w:rPr>
                    <w:ins w:id="334" w:author="Hoan Ng" w:date="2017-03-20T22:18:00Z"/>
                    <w:b/>
                    <w:bCs/>
                  </w:rPr>
                </w:rPrChange>
              </w:rPr>
            </w:pPr>
            <w:ins w:id="335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336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337" w:author="Microsoft Office User" w:date="2018-03-27T23:36:00Z">
              <w:tcPr>
                <w:tcW w:w="3340" w:type="dxa"/>
                <w:hideMark/>
              </w:tcPr>
            </w:tcPrChange>
          </w:tcPr>
          <w:p w14:paraId="79A52A35" w14:textId="77777777" w:rsidR="005F3BAC" w:rsidRPr="00CA6D40" w:rsidRDefault="005F3BAC" w:rsidP="005F3BAC">
            <w:pPr>
              <w:rPr>
                <w:ins w:id="338" w:author="Hoan Ng" w:date="2017-03-20T22:18:00Z"/>
                <w:rFonts w:ascii="Arial" w:hAnsi="Arial" w:cs="Arial"/>
                <w:b/>
                <w:bCs/>
                <w:rPrChange w:id="339" w:author="Microsoft Office User" w:date="2018-04-10T12:15:00Z">
                  <w:rPr>
                    <w:ins w:id="340" w:author="Hoan Ng" w:date="2017-03-20T22:18:00Z"/>
                    <w:b/>
                    <w:bCs/>
                  </w:rPr>
                </w:rPrChange>
              </w:rPr>
            </w:pPr>
            <w:ins w:id="341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342" w:author="Microsoft Office User" w:date="2018-04-10T12:15:00Z">
                    <w:rPr>
                      <w:b/>
                      <w:bCs/>
                    </w:rPr>
                  </w:rPrChange>
                </w:rPr>
                <w:t>1.3.  </w:t>
              </w:r>
            </w:ins>
          </w:p>
        </w:tc>
        <w:tc>
          <w:tcPr>
            <w:tcW w:w="1027" w:type="dxa"/>
            <w:hideMark/>
            <w:tcPrChange w:id="343" w:author="Microsoft Office User" w:date="2018-03-27T23:36:00Z">
              <w:tcPr>
                <w:tcW w:w="960" w:type="dxa"/>
                <w:hideMark/>
              </w:tcPr>
            </w:tcPrChange>
          </w:tcPr>
          <w:p w14:paraId="505139E6" w14:textId="77777777" w:rsidR="005F3BAC" w:rsidRPr="00CA6D40" w:rsidRDefault="005F3BAC">
            <w:pPr>
              <w:rPr>
                <w:ins w:id="344" w:author="Hoan Ng" w:date="2017-03-20T22:18:00Z"/>
                <w:rFonts w:ascii="Arial" w:hAnsi="Arial" w:cs="Arial"/>
                <w:b/>
                <w:bCs/>
                <w:rPrChange w:id="345" w:author="Microsoft Office User" w:date="2018-04-10T12:15:00Z">
                  <w:rPr>
                    <w:ins w:id="346" w:author="Hoan Ng" w:date="2017-03-20T22:18:00Z"/>
                    <w:b/>
                    <w:bCs/>
                  </w:rPr>
                </w:rPrChange>
              </w:rPr>
            </w:pPr>
            <w:ins w:id="347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348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349" w:author="Microsoft Office User" w:date="2018-03-27T23:36:00Z">
              <w:tcPr>
                <w:tcW w:w="960" w:type="dxa"/>
                <w:hideMark/>
              </w:tcPr>
            </w:tcPrChange>
          </w:tcPr>
          <w:p w14:paraId="57271621" w14:textId="77777777" w:rsidR="005F3BAC" w:rsidRPr="00CA6D40" w:rsidRDefault="005F3BAC">
            <w:pPr>
              <w:rPr>
                <w:ins w:id="350" w:author="Hoan Ng" w:date="2017-03-20T22:18:00Z"/>
                <w:rFonts w:ascii="Arial" w:hAnsi="Arial" w:cs="Arial"/>
                <w:b/>
                <w:bCs/>
                <w:rPrChange w:id="351" w:author="Microsoft Office User" w:date="2018-04-10T12:15:00Z">
                  <w:rPr>
                    <w:ins w:id="352" w:author="Hoan Ng" w:date="2017-03-20T22:18:00Z"/>
                    <w:b/>
                    <w:bCs/>
                  </w:rPr>
                </w:rPrChange>
              </w:rPr>
            </w:pPr>
            <w:ins w:id="353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354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355" w:author="Microsoft Office User" w:date="2018-03-27T23:36:00Z">
              <w:tcPr>
                <w:tcW w:w="960" w:type="dxa"/>
                <w:hideMark/>
              </w:tcPr>
            </w:tcPrChange>
          </w:tcPr>
          <w:p w14:paraId="1188C735" w14:textId="77777777" w:rsidR="005F3BAC" w:rsidRPr="00CA6D40" w:rsidRDefault="005F3BAC">
            <w:pPr>
              <w:rPr>
                <w:ins w:id="356" w:author="Hoan Ng" w:date="2017-03-20T22:18:00Z"/>
                <w:rFonts w:ascii="Arial" w:hAnsi="Arial" w:cs="Arial"/>
                <w:b/>
                <w:bCs/>
                <w:rPrChange w:id="357" w:author="Microsoft Office User" w:date="2018-04-10T12:15:00Z">
                  <w:rPr>
                    <w:ins w:id="358" w:author="Hoan Ng" w:date="2017-03-20T22:18:00Z"/>
                    <w:b/>
                    <w:bCs/>
                  </w:rPr>
                </w:rPrChange>
              </w:rPr>
            </w:pPr>
            <w:ins w:id="359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360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361" w:author="Microsoft Office User" w:date="2018-03-27T23:36:00Z">
              <w:tcPr>
                <w:tcW w:w="960" w:type="dxa"/>
                <w:hideMark/>
              </w:tcPr>
            </w:tcPrChange>
          </w:tcPr>
          <w:p w14:paraId="474F0037" w14:textId="77777777" w:rsidR="005F3BAC" w:rsidRPr="00CA6D40" w:rsidRDefault="005F3BAC">
            <w:pPr>
              <w:rPr>
                <w:ins w:id="362" w:author="Hoan Ng" w:date="2017-03-20T22:18:00Z"/>
                <w:rFonts w:ascii="Arial" w:hAnsi="Arial" w:cs="Arial"/>
                <w:b/>
                <w:bCs/>
                <w:rPrChange w:id="363" w:author="Microsoft Office User" w:date="2018-04-10T12:15:00Z">
                  <w:rPr>
                    <w:ins w:id="364" w:author="Hoan Ng" w:date="2017-03-20T22:18:00Z"/>
                    <w:b/>
                    <w:bCs/>
                  </w:rPr>
                </w:rPrChange>
              </w:rPr>
            </w:pPr>
            <w:ins w:id="365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366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4DD0AC6C" w14:textId="77777777" w:rsidTr="00491339">
        <w:trPr>
          <w:trHeight w:val="300"/>
          <w:jc w:val="center"/>
          <w:ins w:id="367" w:author="Hoan Ng" w:date="2017-03-20T22:18:00Z"/>
          <w:trPrChange w:id="368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369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61D3D5A4" w14:textId="77777777" w:rsidR="005F3BAC" w:rsidRPr="00CA6D40" w:rsidRDefault="005F3BAC">
            <w:pPr>
              <w:rPr>
                <w:ins w:id="370" w:author="Hoan Ng" w:date="2017-03-20T22:18:00Z"/>
                <w:rFonts w:ascii="Arial" w:hAnsi="Arial" w:cs="Arial"/>
                <w:b/>
                <w:bCs/>
                <w:rPrChange w:id="371" w:author="Microsoft Office User" w:date="2018-04-10T12:15:00Z">
                  <w:rPr>
                    <w:ins w:id="372" w:author="Hoan Ng" w:date="2017-03-20T22:18:00Z"/>
                    <w:b/>
                    <w:bCs/>
                  </w:rPr>
                </w:rPrChange>
              </w:rPr>
            </w:pPr>
            <w:ins w:id="373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374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375" w:author="Microsoft Office User" w:date="2018-03-27T23:36:00Z">
              <w:tcPr>
                <w:tcW w:w="3340" w:type="dxa"/>
                <w:hideMark/>
              </w:tcPr>
            </w:tcPrChange>
          </w:tcPr>
          <w:p w14:paraId="16B7EEDD" w14:textId="77777777" w:rsidR="005F3BAC" w:rsidRPr="00CA6D40" w:rsidRDefault="005F3BAC">
            <w:pPr>
              <w:rPr>
                <w:ins w:id="376" w:author="Hoan Ng" w:date="2017-03-20T22:18:00Z"/>
                <w:rFonts w:ascii="Arial" w:hAnsi="Arial" w:cs="Arial"/>
                <w:b/>
                <w:bCs/>
                <w:rPrChange w:id="377" w:author="Microsoft Office User" w:date="2018-04-10T12:15:00Z">
                  <w:rPr>
                    <w:ins w:id="378" w:author="Hoan Ng" w:date="2017-03-20T22:18:00Z"/>
                    <w:b/>
                    <w:bCs/>
                  </w:rPr>
                </w:rPrChange>
              </w:rPr>
            </w:pPr>
            <w:proofErr w:type="spellStart"/>
            <w:ins w:id="379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380" w:author="Microsoft Office User" w:date="2018-04-10T12:15:00Z">
                    <w:rPr>
                      <w:b/>
                      <w:bCs/>
                    </w:rPr>
                  </w:rPrChange>
                </w:rPr>
                <w:t>Chương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381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2: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382" w:author="Microsoft Office User" w:date="2018-04-10T12:15:00Z">
                    <w:rPr>
                      <w:b/>
                      <w:bCs/>
                    </w:rPr>
                  </w:rPrChange>
                </w:rPr>
                <w:t>Phân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383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384" w:author="Microsoft Office User" w:date="2018-04-10T12:15:00Z">
                    <w:rPr>
                      <w:b/>
                      <w:bCs/>
                    </w:rPr>
                  </w:rPrChange>
                </w:rPr>
                <w:t>tích</w:t>
              </w:r>
              <w:proofErr w:type="spellEnd"/>
            </w:ins>
          </w:p>
        </w:tc>
        <w:tc>
          <w:tcPr>
            <w:tcW w:w="1027" w:type="dxa"/>
            <w:hideMark/>
            <w:tcPrChange w:id="385" w:author="Microsoft Office User" w:date="2018-03-27T23:36:00Z">
              <w:tcPr>
                <w:tcW w:w="960" w:type="dxa"/>
                <w:hideMark/>
              </w:tcPr>
            </w:tcPrChange>
          </w:tcPr>
          <w:p w14:paraId="2953588C" w14:textId="136EC32C" w:rsidR="005F3BAC" w:rsidRPr="00CA6D40" w:rsidRDefault="3FD2659D">
            <w:pPr>
              <w:rPr>
                <w:ins w:id="386" w:author="Hoan Ng" w:date="2017-03-20T22:18:00Z"/>
                <w:rFonts w:ascii="Arial" w:hAnsi="Arial" w:cs="Arial"/>
                <w:b/>
                <w:bCs/>
                <w:rPrChange w:id="387" w:author="Microsoft Office User" w:date="2018-04-10T12:15:00Z">
                  <w:rPr>
                    <w:ins w:id="388" w:author="Hoan Ng" w:date="2017-03-20T22:18:00Z"/>
                    <w:b/>
                    <w:bCs/>
                  </w:rPr>
                </w:rPrChange>
              </w:rPr>
            </w:pPr>
            <w:ins w:id="389" w:author="Trần Công Tiến" w:date="2018-03-27T00:50:00Z">
              <w:r w:rsidRPr="00CA6D40">
                <w:rPr>
                  <w:rFonts w:ascii="Arial" w:hAnsi="Arial" w:cs="Arial"/>
                  <w:b/>
                  <w:bCs/>
                  <w:rPrChange w:id="390" w:author="Microsoft Office User" w:date="2018-04-10T12:15:00Z">
                    <w:rPr>
                      <w:b/>
                      <w:bCs/>
                    </w:rPr>
                  </w:rPrChange>
                </w:rPr>
                <w:t>7</w:t>
              </w:r>
            </w:ins>
          </w:p>
        </w:tc>
        <w:tc>
          <w:tcPr>
            <w:tcW w:w="868" w:type="dxa"/>
            <w:hideMark/>
            <w:tcPrChange w:id="391" w:author="Microsoft Office User" w:date="2018-03-27T23:36:00Z">
              <w:tcPr>
                <w:tcW w:w="960" w:type="dxa"/>
                <w:hideMark/>
              </w:tcPr>
            </w:tcPrChange>
          </w:tcPr>
          <w:p w14:paraId="7D78B88A" w14:textId="4A9FC7F4" w:rsidR="005F3BAC" w:rsidRPr="00CA6D40" w:rsidRDefault="005F3BAC" w:rsidP="79EC4313">
            <w:pPr>
              <w:spacing w:after="160" w:line="259" w:lineRule="auto"/>
              <w:rPr>
                <w:rFonts w:ascii="Arial" w:hAnsi="Arial" w:cs="Arial"/>
                <w:b/>
                <w:bCs/>
                <w:rPrChange w:id="392" w:author="Microsoft Office User" w:date="2018-04-10T12:15:00Z">
                  <w:rPr>
                    <w:b/>
                    <w:bCs/>
                  </w:rPr>
                </w:rPrChange>
              </w:rPr>
            </w:pPr>
            <w:ins w:id="393" w:author="Hoan Ng" w:date="2017-03-20T22:18:00Z">
              <w:del w:id="394" w:author="Trần Công Tiến" w:date="2018-03-27T00:51:00Z">
                <w:r w:rsidRPr="00CA6D40" w:rsidDel="79EC4313">
                  <w:rPr>
                    <w:rFonts w:ascii="Arial" w:hAnsi="Arial" w:cs="Arial"/>
                    <w:b/>
                    <w:bCs/>
                    <w:rPrChange w:id="395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proofErr w:type="spellStart"/>
            <w:ins w:id="396" w:author="Trần Công Tiến" w:date="2018-03-27T00:51:00Z">
              <w:r w:rsidR="79EC4313" w:rsidRPr="00CA6D40">
                <w:rPr>
                  <w:rFonts w:ascii="Arial" w:hAnsi="Arial" w:cs="Arial"/>
                  <w:b/>
                  <w:bCs/>
                  <w:rPrChange w:id="397" w:author="Microsoft Office User" w:date="2018-04-10T12:15:00Z">
                    <w:rPr/>
                  </w:rPrChange>
                </w:rPr>
                <w:t>Vinh</w:t>
              </w:r>
            </w:ins>
            <w:proofErr w:type="spellEnd"/>
          </w:p>
        </w:tc>
        <w:tc>
          <w:tcPr>
            <w:tcW w:w="978" w:type="dxa"/>
            <w:hideMark/>
            <w:tcPrChange w:id="398" w:author="Microsoft Office User" w:date="2018-03-27T23:36:00Z">
              <w:tcPr>
                <w:tcW w:w="960" w:type="dxa"/>
                <w:hideMark/>
              </w:tcPr>
            </w:tcPrChange>
          </w:tcPr>
          <w:p w14:paraId="1B4C837E" w14:textId="51A0B864" w:rsidR="005F3BAC" w:rsidRPr="00CA6D40" w:rsidRDefault="005F3BAC" w:rsidP="79EC4313">
            <w:pPr>
              <w:spacing w:after="160" w:line="259" w:lineRule="auto"/>
              <w:rPr>
                <w:rFonts w:ascii="Arial" w:hAnsi="Arial" w:cs="Arial"/>
                <w:b/>
                <w:bCs/>
                <w:rPrChange w:id="399" w:author="Microsoft Office User" w:date="2018-04-10T12:15:00Z">
                  <w:rPr>
                    <w:b/>
                    <w:bCs/>
                  </w:rPr>
                </w:rPrChange>
              </w:rPr>
            </w:pPr>
            <w:ins w:id="400" w:author="Hoan Ng" w:date="2017-03-20T22:18:00Z">
              <w:del w:id="401" w:author="Trần Công Tiến" w:date="2018-03-27T00:51:00Z">
                <w:r w:rsidRPr="00CA6D40" w:rsidDel="79EC4313">
                  <w:rPr>
                    <w:rFonts w:ascii="Arial" w:hAnsi="Arial" w:cs="Arial"/>
                    <w:b/>
                    <w:bCs/>
                    <w:rPrChange w:id="402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ins w:id="403" w:author="Trần Công Tiến" w:date="2018-03-27T00:51:00Z">
              <w:r w:rsidR="79EC4313" w:rsidRPr="00CA6D40">
                <w:rPr>
                  <w:rFonts w:ascii="Arial" w:hAnsi="Arial" w:cs="Arial"/>
                  <w:b/>
                  <w:bCs/>
                  <w:rPrChange w:id="404" w:author="Microsoft Office User" w:date="2018-04-10T12:15:00Z">
                    <w:rPr/>
                  </w:rPrChange>
                </w:rPr>
                <w:t>30%</w:t>
              </w:r>
            </w:ins>
          </w:p>
        </w:tc>
        <w:tc>
          <w:tcPr>
            <w:tcW w:w="790" w:type="dxa"/>
            <w:hideMark/>
            <w:tcPrChange w:id="405" w:author="Microsoft Office User" w:date="2018-03-27T23:36:00Z">
              <w:tcPr>
                <w:tcW w:w="960" w:type="dxa"/>
                <w:hideMark/>
              </w:tcPr>
            </w:tcPrChange>
          </w:tcPr>
          <w:p w14:paraId="615D27E7" w14:textId="77777777" w:rsidR="005F3BAC" w:rsidRPr="00CA6D40" w:rsidRDefault="005F3BAC">
            <w:pPr>
              <w:rPr>
                <w:ins w:id="406" w:author="Hoan Ng" w:date="2017-03-20T22:18:00Z"/>
                <w:rFonts w:ascii="Arial" w:hAnsi="Arial" w:cs="Arial"/>
                <w:b/>
                <w:bCs/>
                <w:rPrChange w:id="407" w:author="Microsoft Office User" w:date="2018-04-10T12:15:00Z">
                  <w:rPr>
                    <w:ins w:id="408" w:author="Hoan Ng" w:date="2017-03-20T22:18:00Z"/>
                    <w:b/>
                    <w:bCs/>
                  </w:rPr>
                </w:rPrChange>
              </w:rPr>
            </w:pPr>
            <w:ins w:id="409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410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642D888C" w14:textId="77777777" w:rsidTr="00491339">
        <w:trPr>
          <w:trHeight w:val="300"/>
          <w:jc w:val="center"/>
          <w:ins w:id="411" w:author="Hoan Ng" w:date="2017-03-20T22:18:00Z"/>
          <w:trPrChange w:id="412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413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59738D77" w14:textId="77777777" w:rsidR="005F3BAC" w:rsidRPr="00CA6D40" w:rsidRDefault="005F3BAC">
            <w:pPr>
              <w:rPr>
                <w:ins w:id="414" w:author="Hoan Ng" w:date="2017-03-20T22:18:00Z"/>
                <w:rFonts w:ascii="Arial" w:hAnsi="Arial" w:cs="Arial"/>
                <w:b/>
                <w:bCs/>
                <w:rPrChange w:id="415" w:author="Microsoft Office User" w:date="2018-04-10T12:15:00Z">
                  <w:rPr>
                    <w:ins w:id="416" w:author="Hoan Ng" w:date="2017-03-20T22:18:00Z"/>
                    <w:b/>
                    <w:bCs/>
                  </w:rPr>
                </w:rPrChange>
              </w:rPr>
            </w:pPr>
            <w:ins w:id="417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418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419" w:author="Microsoft Office User" w:date="2018-03-27T23:36:00Z">
              <w:tcPr>
                <w:tcW w:w="3340" w:type="dxa"/>
                <w:hideMark/>
              </w:tcPr>
            </w:tcPrChange>
          </w:tcPr>
          <w:p w14:paraId="4106ED17" w14:textId="77777777" w:rsidR="005F3BAC" w:rsidRPr="00CA6D40" w:rsidRDefault="005F3BAC" w:rsidP="005F3BAC">
            <w:pPr>
              <w:rPr>
                <w:ins w:id="420" w:author="Hoan Ng" w:date="2017-03-20T22:18:00Z"/>
                <w:rFonts w:ascii="Arial" w:hAnsi="Arial" w:cs="Arial"/>
                <w:b/>
                <w:bCs/>
                <w:rPrChange w:id="421" w:author="Microsoft Office User" w:date="2018-04-10T12:15:00Z">
                  <w:rPr>
                    <w:ins w:id="422" w:author="Hoan Ng" w:date="2017-03-20T22:18:00Z"/>
                    <w:b/>
                    <w:bCs/>
                  </w:rPr>
                </w:rPrChange>
              </w:rPr>
            </w:pPr>
            <w:ins w:id="423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424" w:author="Microsoft Office User" w:date="2018-04-10T12:15:00Z">
                    <w:rPr>
                      <w:b/>
                      <w:bCs/>
                    </w:rPr>
                  </w:rPrChange>
                </w:rPr>
                <w:t>2.1.</w:t>
              </w:r>
            </w:ins>
          </w:p>
        </w:tc>
        <w:tc>
          <w:tcPr>
            <w:tcW w:w="1027" w:type="dxa"/>
            <w:hideMark/>
            <w:tcPrChange w:id="425" w:author="Microsoft Office User" w:date="2018-03-27T23:36:00Z">
              <w:tcPr>
                <w:tcW w:w="960" w:type="dxa"/>
                <w:hideMark/>
              </w:tcPr>
            </w:tcPrChange>
          </w:tcPr>
          <w:p w14:paraId="41C2638C" w14:textId="77777777" w:rsidR="005F3BAC" w:rsidRPr="00CA6D40" w:rsidRDefault="005F3BAC">
            <w:pPr>
              <w:rPr>
                <w:ins w:id="426" w:author="Hoan Ng" w:date="2017-03-20T22:18:00Z"/>
                <w:rFonts w:ascii="Arial" w:hAnsi="Arial" w:cs="Arial"/>
                <w:b/>
                <w:bCs/>
                <w:rPrChange w:id="427" w:author="Microsoft Office User" w:date="2018-04-10T12:15:00Z">
                  <w:rPr>
                    <w:ins w:id="428" w:author="Hoan Ng" w:date="2017-03-20T22:18:00Z"/>
                    <w:b/>
                    <w:bCs/>
                  </w:rPr>
                </w:rPrChange>
              </w:rPr>
            </w:pPr>
            <w:ins w:id="429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430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431" w:author="Microsoft Office User" w:date="2018-03-27T23:36:00Z">
              <w:tcPr>
                <w:tcW w:w="960" w:type="dxa"/>
                <w:hideMark/>
              </w:tcPr>
            </w:tcPrChange>
          </w:tcPr>
          <w:p w14:paraId="5971C3AE" w14:textId="77777777" w:rsidR="005F3BAC" w:rsidRPr="00CA6D40" w:rsidRDefault="005F3BAC">
            <w:pPr>
              <w:rPr>
                <w:ins w:id="432" w:author="Hoan Ng" w:date="2017-03-20T22:18:00Z"/>
                <w:rFonts w:ascii="Arial" w:hAnsi="Arial" w:cs="Arial"/>
                <w:b/>
                <w:bCs/>
                <w:rPrChange w:id="433" w:author="Microsoft Office User" w:date="2018-04-10T12:15:00Z">
                  <w:rPr>
                    <w:ins w:id="434" w:author="Hoan Ng" w:date="2017-03-20T22:18:00Z"/>
                    <w:b/>
                    <w:bCs/>
                  </w:rPr>
                </w:rPrChange>
              </w:rPr>
            </w:pPr>
            <w:ins w:id="435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436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437" w:author="Microsoft Office User" w:date="2018-03-27T23:36:00Z">
              <w:tcPr>
                <w:tcW w:w="960" w:type="dxa"/>
                <w:hideMark/>
              </w:tcPr>
            </w:tcPrChange>
          </w:tcPr>
          <w:p w14:paraId="7C6CD189" w14:textId="77777777" w:rsidR="005F3BAC" w:rsidRPr="00CA6D40" w:rsidRDefault="005F3BAC">
            <w:pPr>
              <w:rPr>
                <w:ins w:id="438" w:author="Hoan Ng" w:date="2017-03-20T22:18:00Z"/>
                <w:rFonts w:ascii="Arial" w:hAnsi="Arial" w:cs="Arial"/>
                <w:b/>
                <w:bCs/>
                <w:rPrChange w:id="439" w:author="Microsoft Office User" w:date="2018-04-10T12:15:00Z">
                  <w:rPr>
                    <w:ins w:id="440" w:author="Hoan Ng" w:date="2017-03-20T22:18:00Z"/>
                    <w:b/>
                    <w:bCs/>
                  </w:rPr>
                </w:rPrChange>
              </w:rPr>
            </w:pPr>
            <w:ins w:id="441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442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443" w:author="Microsoft Office User" w:date="2018-03-27T23:36:00Z">
              <w:tcPr>
                <w:tcW w:w="960" w:type="dxa"/>
                <w:hideMark/>
              </w:tcPr>
            </w:tcPrChange>
          </w:tcPr>
          <w:p w14:paraId="75AF611D" w14:textId="77777777" w:rsidR="005F3BAC" w:rsidRPr="00CA6D40" w:rsidRDefault="005F3BAC">
            <w:pPr>
              <w:rPr>
                <w:ins w:id="444" w:author="Hoan Ng" w:date="2017-03-20T22:18:00Z"/>
                <w:rFonts w:ascii="Arial" w:hAnsi="Arial" w:cs="Arial"/>
                <w:b/>
                <w:bCs/>
                <w:rPrChange w:id="445" w:author="Microsoft Office User" w:date="2018-04-10T12:15:00Z">
                  <w:rPr>
                    <w:ins w:id="446" w:author="Hoan Ng" w:date="2017-03-20T22:18:00Z"/>
                    <w:b/>
                    <w:bCs/>
                  </w:rPr>
                </w:rPrChange>
              </w:rPr>
            </w:pPr>
            <w:ins w:id="447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448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26B0A69A" w14:textId="77777777" w:rsidTr="00491339">
        <w:trPr>
          <w:trHeight w:val="300"/>
          <w:jc w:val="center"/>
          <w:ins w:id="449" w:author="Hoan Ng" w:date="2017-03-20T22:18:00Z"/>
          <w:trPrChange w:id="450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451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41DC5C2B" w14:textId="77777777" w:rsidR="005F3BAC" w:rsidRPr="00CA6D40" w:rsidRDefault="005F3BAC">
            <w:pPr>
              <w:rPr>
                <w:ins w:id="452" w:author="Hoan Ng" w:date="2017-03-20T22:18:00Z"/>
                <w:rFonts w:ascii="Arial" w:hAnsi="Arial" w:cs="Arial"/>
                <w:b/>
                <w:bCs/>
                <w:rPrChange w:id="453" w:author="Microsoft Office User" w:date="2018-04-10T12:15:00Z">
                  <w:rPr>
                    <w:ins w:id="454" w:author="Hoan Ng" w:date="2017-03-20T22:18:00Z"/>
                    <w:b/>
                    <w:bCs/>
                  </w:rPr>
                </w:rPrChange>
              </w:rPr>
            </w:pPr>
            <w:ins w:id="455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456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457" w:author="Microsoft Office User" w:date="2018-03-27T23:36:00Z">
              <w:tcPr>
                <w:tcW w:w="3340" w:type="dxa"/>
                <w:hideMark/>
              </w:tcPr>
            </w:tcPrChange>
          </w:tcPr>
          <w:p w14:paraId="3DC8BA62" w14:textId="77777777" w:rsidR="005F3BAC" w:rsidRPr="00CA6D40" w:rsidRDefault="005F3BAC" w:rsidP="005F3BAC">
            <w:pPr>
              <w:rPr>
                <w:ins w:id="458" w:author="Hoan Ng" w:date="2017-03-20T22:18:00Z"/>
                <w:rFonts w:ascii="Arial" w:hAnsi="Arial" w:cs="Arial"/>
                <w:b/>
                <w:bCs/>
                <w:rPrChange w:id="459" w:author="Microsoft Office User" w:date="2018-04-10T12:15:00Z">
                  <w:rPr>
                    <w:ins w:id="460" w:author="Hoan Ng" w:date="2017-03-20T22:18:00Z"/>
                    <w:b/>
                    <w:bCs/>
                  </w:rPr>
                </w:rPrChange>
              </w:rPr>
            </w:pPr>
            <w:ins w:id="461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462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2.2. </w:t>
              </w:r>
            </w:ins>
          </w:p>
        </w:tc>
        <w:tc>
          <w:tcPr>
            <w:tcW w:w="1027" w:type="dxa"/>
            <w:hideMark/>
            <w:tcPrChange w:id="463" w:author="Microsoft Office User" w:date="2018-03-27T23:36:00Z">
              <w:tcPr>
                <w:tcW w:w="960" w:type="dxa"/>
                <w:hideMark/>
              </w:tcPr>
            </w:tcPrChange>
          </w:tcPr>
          <w:p w14:paraId="58A3167E" w14:textId="77777777" w:rsidR="005F3BAC" w:rsidRPr="00CA6D40" w:rsidRDefault="005F3BAC">
            <w:pPr>
              <w:rPr>
                <w:ins w:id="464" w:author="Hoan Ng" w:date="2017-03-20T22:18:00Z"/>
                <w:rFonts w:ascii="Arial" w:hAnsi="Arial" w:cs="Arial"/>
                <w:b/>
                <w:bCs/>
                <w:rPrChange w:id="465" w:author="Microsoft Office User" w:date="2018-04-10T12:15:00Z">
                  <w:rPr>
                    <w:ins w:id="466" w:author="Hoan Ng" w:date="2017-03-20T22:18:00Z"/>
                    <w:b/>
                    <w:bCs/>
                  </w:rPr>
                </w:rPrChange>
              </w:rPr>
            </w:pPr>
            <w:ins w:id="467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468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469" w:author="Microsoft Office User" w:date="2018-03-27T23:36:00Z">
              <w:tcPr>
                <w:tcW w:w="960" w:type="dxa"/>
                <w:hideMark/>
              </w:tcPr>
            </w:tcPrChange>
          </w:tcPr>
          <w:p w14:paraId="03A2D843" w14:textId="77777777" w:rsidR="005F3BAC" w:rsidRPr="00CA6D40" w:rsidRDefault="005F3BAC">
            <w:pPr>
              <w:rPr>
                <w:ins w:id="470" w:author="Hoan Ng" w:date="2017-03-20T22:18:00Z"/>
                <w:rFonts w:ascii="Arial" w:hAnsi="Arial" w:cs="Arial"/>
                <w:b/>
                <w:bCs/>
                <w:rPrChange w:id="471" w:author="Microsoft Office User" w:date="2018-04-10T12:15:00Z">
                  <w:rPr>
                    <w:ins w:id="472" w:author="Hoan Ng" w:date="2017-03-20T22:18:00Z"/>
                    <w:b/>
                    <w:bCs/>
                  </w:rPr>
                </w:rPrChange>
              </w:rPr>
            </w:pPr>
            <w:ins w:id="473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474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475" w:author="Microsoft Office User" w:date="2018-03-27T23:36:00Z">
              <w:tcPr>
                <w:tcW w:w="960" w:type="dxa"/>
                <w:hideMark/>
              </w:tcPr>
            </w:tcPrChange>
          </w:tcPr>
          <w:p w14:paraId="194F38D1" w14:textId="77777777" w:rsidR="005F3BAC" w:rsidRPr="00CA6D40" w:rsidRDefault="005F3BAC">
            <w:pPr>
              <w:rPr>
                <w:ins w:id="476" w:author="Hoan Ng" w:date="2017-03-20T22:18:00Z"/>
                <w:rFonts w:ascii="Arial" w:hAnsi="Arial" w:cs="Arial"/>
                <w:b/>
                <w:bCs/>
                <w:rPrChange w:id="477" w:author="Microsoft Office User" w:date="2018-04-10T12:15:00Z">
                  <w:rPr>
                    <w:ins w:id="478" w:author="Hoan Ng" w:date="2017-03-20T22:18:00Z"/>
                    <w:b/>
                    <w:bCs/>
                  </w:rPr>
                </w:rPrChange>
              </w:rPr>
            </w:pPr>
            <w:ins w:id="479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480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481" w:author="Microsoft Office User" w:date="2018-03-27T23:36:00Z">
              <w:tcPr>
                <w:tcW w:w="960" w:type="dxa"/>
                <w:hideMark/>
              </w:tcPr>
            </w:tcPrChange>
          </w:tcPr>
          <w:p w14:paraId="0F435F6E" w14:textId="77777777" w:rsidR="005F3BAC" w:rsidRPr="00CA6D40" w:rsidRDefault="005F3BAC">
            <w:pPr>
              <w:rPr>
                <w:ins w:id="482" w:author="Hoan Ng" w:date="2017-03-20T22:18:00Z"/>
                <w:rFonts w:ascii="Arial" w:hAnsi="Arial" w:cs="Arial"/>
                <w:b/>
                <w:bCs/>
                <w:rPrChange w:id="483" w:author="Microsoft Office User" w:date="2018-04-10T12:15:00Z">
                  <w:rPr>
                    <w:ins w:id="484" w:author="Hoan Ng" w:date="2017-03-20T22:18:00Z"/>
                    <w:b/>
                    <w:bCs/>
                  </w:rPr>
                </w:rPrChange>
              </w:rPr>
            </w:pPr>
            <w:ins w:id="485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486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56B1B130" w14:textId="77777777" w:rsidTr="00491339">
        <w:trPr>
          <w:trHeight w:val="300"/>
          <w:jc w:val="center"/>
          <w:ins w:id="487" w:author="Hoan Ng" w:date="2017-03-20T22:18:00Z"/>
          <w:trPrChange w:id="488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489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61F418CB" w14:textId="77777777" w:rsidR="005F3BAC" w:rsidRPr="00CA6D40" w:rsidRDefault="005F3BAC">
            <w:pPr>
              <w:rPr>
                <w:ins w:id="490" w:author="Hoan Ng" w:date="2017-03-20T22:18:00Z"/>
                <w:rFonts w:ascii="Arial" w:hAnsi="Arial" w:cs="Arial"/>
                <w:b/>
                <w:bCs/>
                <w:rPrChange w:id="491" w:author="Microsoft Office User" w:date="2018-04-10T12:15:00Z">
                  <w:rPr>
                    <w:ins w:id="492" w:author="Hoan Ng" w:date="2017-03-20T22:18:00Z"/>
                    <w:b/>
                    <w:bCs/>
                  </w:rPr>
                </w:rPrChange>
              </w:rPr>
            </w:pPr>
            <w:ins w:id="493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494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495" w:author="Microsoft Office User" w:date="2018-03-27T23:36:00Z">
              <w:tcPr>
                <w:tcW w:w="3340" w:type="dxa"/>
                <w:hideMark/>
              </w:tcPr>
            </w:tcPrChange>
          </w:tcPr>
          <w:p w14:paraId="6C67FC16" w14:textId="77777777" w:rsidR="005F3BAC" w:rsidRPr="00CA6D40" w:rsidRDefault="005F3BAC" w:rsidP="005F3BAC">
            <w:pPr>
              <w:rPr>
                <w:ins w:id="496" w:author="Hoan Ng" w:date="2017-03-20T22:18:00Z"/>
                <w:rFonts w:ascii="Arial" w:hAnsi="Arial" w:cs="Arial"/>
                <w:b/>
                <w:bCs/>
                <w:rPrChange w:id="497" w:author="Microsoft Office User" w:date="2018-04-10T12:15:00Z">
                  <w:rPr>
                    <w:ins w:id="498" w:author="Hoan Ng" w:date="2017-03-20T22:18:00Z"/>
                    <w:b/>
                    <w:bCs/>
                  </w:rPr>
                </w:rPrChange>
              </w:rPr>
            </w:pPr>
            <w:ins w:id="499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500" w:author="Microsoft Office User" w:date="2018-04-10T12:15:00Z">
                    <w:rPr>
                      <w:b/>
                      <w:bCs/>
                    </w:rPr>
                  </w:rPrChange>
                </w:rPr>
                <w:t>2.3.</w:t>
              </w:r>
            </w:ins>
          </w:p>
        </w:tc>
        <w:tc>
          <w:tcPr>
            <w:tcW w:w="1027" w:type="dxa"/>
            <w:hideMark/>
            <w:tcPrChange w:id="501" w:author="Microsoft Office User" w:date="2018-03-27T23:36:00Z">
              <w:tcPr>
                <w:tcW w:w="960" w:type="dxa"/>
                <w:hideMark/>
              </w:tcPr>
            </w:tcPrChange>
          </w:tcPr>
          <w:p w14:paraId="6C3EB7C0" w14:textId="77777777" w:rsidR="005F3BAC" w:rsidRPr="00CA6D40" w:rsidRDefault="005F3BAC">
            <w:pPr>
              <w:rPr>
                <w:ins w:id="502" w:author="Hoan Ng" w:date="2017-03-20T22:18:00Z"/>
                <w:rFonts w:ascii="Arial" w:hAnsi="Arial" w:cs="Arial"/>
                <w:b/>
                <w:bCs/>
                <w:rPrChange w:id="503" w:author="Microsoft Office User" w:date="2018-04-10T12:15:00Z">
                  <w:rPr>
                    <w:ins w:id="504" w:author="Hoan Ng" w:date="2017-03-20T22:18:00Z"/>
                    <w:b/>
                    <w:bCs/>
                  </w:rPr>
                </w:rPrChange>
              </w:rPr>
            </w:pPr>
            <w:ins w:id="505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506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507" w:author="Microsoft Office User" w:date="2018-03-27T23:36:00Z">
              <w:tcPr>
                <w:tcW w:w="960" w:type="dxa"/>
                <w:hideMark/>
              </w:tcPr>
            </w:tcPrChange>
          </w:tcPr>
          <w:p w14:paraId="3D1C1FFC" w14:textId="77777777" w:rsidR="005F3BAC" w:rsidRPr="00CA6D40" w:rsidRDefault="005F3BAC">
            <w:pPr>
              <w:rPr>
                <w:ins w:id="508" w:author="Hoan Ng" w:date="2017-03-20T22:18:00Z"/>
                <w:rFonts w:ascii="Arial" w:hAnsi="Arial" w:cs="Arial"/>
                <w:b/>
                <w:bCs/>
                <w:rPrChange w:id="509" w:author="Microsoft Office User" w:date="2018-04-10T12:15:00Z">
                  <w:rPr>
                    <w:ins w:id="510" w:author="Hoan Ng" w:date="2017-03-20T22:18:00Z"/>
                    <w:b/>
                    <w:bCs/>
                  </w:rPr>
                </w:rPrChange>
              </w:rPr>
            </w:pPr>
            <w:ins w:id="511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512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513" w:author="Microsoft Office User" w:date="2018-03-27T23:36:00Z">
              <w:tcPr>
                <w:tcW w:w="960" w:type="dxa"/>
                <w:hideMark/>
              </w:tcPr>
            </w:tcPrChange>
          </w:tcPr>
          <w:p w14:paraId="7B03DB4A" w14:textId="77777777" w:rsidR="005F3BAC" w:rsidRPr="00CA6D40" w:rsidRDefault="005F3BAC">
            <w:pPr>
              <w:rPr>
                <w:ins w:id="514" w:author="Hoan Ng" w:date="2017-03-20T22:18:00Z"/>
                <w:rFonts w:ascii="Arial" w:hAnsi="Arial" w:cs="Arial"/>
                <w:b/>
                <w:bCs/>
                <w:rPrChange w:id="515" w:author="Microsoft Office User" w:date="2018-04-10T12:15:00Z">
                  <w:rPr>
                    <w:ins w:id="516" w:author="Hoan Ng" w:date="2017-03-20T22:18:00Z"/>
                    <w:b/>
                    <w:bCs/>
                  </w:rPr>
                </w:rPrChange>
              </w:rPr>
            </w:pPr>
            <w:ins w:id="517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518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519" w:author="Microsoft Office User" w:date="2018-03-27T23:36:00Z">
              <w:tcPr>
                <w:tcW w:w="960" w:type="dxa"/>
                <w:hideMark/>
              </w:tcPr>
            </w:tcPrChange>
          </w:tcPr>
          <w:p w14:paraId="5E00906E" w14:textId="77777777" w:rsidR="005F3BAC" w:rsidRPr="00CA6D40" w:rsidRDefault="005F3BAC">
            <w:pPr>
              <w:rPr>
                <w:ins w:id="520" w:author="Hoan Ng" w:date="2017-03-20T22:18:00Z"/>
                <w:rFonts w:ascii="Arial" w:hAnsi="Arial" w:cs="Arial"/>
                <w:b/>
                <w:bCs/>
                <w:rPrChange w:id="521" w:author="Microsoft Office User" w:date="2018-04-10T12:15:00Z">
                  <w:rPr>
                    <w:ins w:id="522" w:author="Hoan Ng" w:date="2017-03-20T22:18:00Z"/>
                    <w:b/>
                    <w:bCs/>
                  </w:rPr>
                </w:rPrChange>
              </w:rPr>
            </w:pPr>
            <w:ins w:id="523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524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1C1C8DE8" w14:textId="77777777" w:rsidTr="00491339">
        <w:trPr>
          <w:trHeight w:val="300"/>
          <w:jc w:val="center"/>
          <w:ins w:id="525" w:author="Hoan Ng" w:date="2017-03-20T22:18:00Z"/>
          <w:trPrChange w:id="526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527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79E7677C" w14:textId="77777777" w:rsidR="005F3BAC" w:rsidRPr="00CA6D40" w:rsidRDefault="005F3BAC">
            <w:pPr>
              <w:rPr>
                <w:ins w:id="528" w:author="Hoan Ng" w:date="2017-03-20T22:18:00Z"/>
                <w:rFonts w:ascii="Arial" w:hAnsi="Arial" w:cs="Arial"/>
                <w:b/>
                <w:bCs/>
                <w:rPrChange w:id="529" w:author="Microsoft Office User" w:date="2018-04-10T12:15:00Z">
                  <w:rPr>
                    <w:ins w:id="530" w:author="Hoan Ng" w:date="2017-03-20T22:18:00Z"/>
                    <w:b/>
                    <w:bCs/>
                  </w:rPr>
                </w:rPrChange>
              </w:rPr>
            </w:pPr>
            <w:ins w:id="531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532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533" w:author="Microsoft Office User" w:date="2018-03-27T23:36:00Z">
              <w:tcPr>
                <w:tcW w:w="3340" w:type="dxa"/>
                <w:hideMark/>
              </w:tcPr>
            </w:tcPrChange>
          </w:tcPr>
          <w:p w14:paraId="3D79F336" w14:textId="77777777" w:rsidR="005F3BAC" w:rsidRPr="00CA6D40" w:rsidRDefault="005F3BAC">
            <w:pPr>
              <w:rPr>
                <w:ins w:id="534" w:author="Hoan Ng" w:date="2017-03-20T22:18:00Z"/>
                <w:rFonts w:ascii="Arial" w:hAnsi="Arial" w:cs="Arial"/>
                <w:b/>
                <w:bCs/>
                <w:rPrChange w:id="535" w:author="Microsoft Office User" w:date="2018-04-10T12:15:00Z">
                  <w:rPr>
                    <w:ins w:id="536" w:author="Hoan Ng" w:date="2017-03-20T22:18:00Z"/>
                    <w:b/>
                    <w:bCs/>
                  </w:rPr>
                </w:rPrChange>
              </w:rPr>
            </w:pPr>
            <w:proofErr w:type="spellStart"/>
            <w:ins w:id="537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538" w:author="Microsoft Office User" w:date="2018-04-10T12:15:00Z">
                    <w:rPr>
                      <w:b/>
                      <w:bCs/>
                    </w:rPr>
                  </w:rPrChange>
                </w:rPr>
                <w:t>Chương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539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3: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540" w:author="Microsoft Office User" w:date="2018-04-10T12:15:00Z">
                    <w:rPr>
                      <w:b/>
                      <w:bCs/>
                    </w:rPr>
                  </w:rPrChange>
                </w:rPr>
                <w:t>Thiết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541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542" w:author="Microsoft Office User" w:date="2018-04-10T12:15:00Z">
                    <w:rPr>
                      <w:b/>
                      <w:bCs/>
                    </w:rPr>
                  </w:rPrChange>
                </w:rPr>
                <w:t>kế</w:t>
              </w:r>
              <w:proofErr w:type="spellEnd"/>
            </w:ins>
          </w:p>
        </w:tc>
        <w:tc>
          <w:tcPr>
            <w:tcW w:w="1027" w:type="dxa"/>
            <w:hideMark/>
            <w:tcPrChange w:id="543" w:author="Microsoft Office User" w:date="2018-03-27T23:36:00Z">
              <w:tcPr>
                <w:tcW w:w="960" w:type="dxa"/>
                <w:hideMark/>
              </w:tcPr>
            </w:tcPrChange>
          </w:tcPr>
          <w:p w14:paraId="0A743F81" w14:textId="46853D1A" w:rsidR="005F3BAC" w:rsidRPr="00CA6D40" w:rsidRDefault="005F3BAC" w:rsidP="79EC4313">
            <w:pPr>
              <w:spacing w:after="160" w:line="259" w:lineRule="auto"/>
              <w:rPr>
                <w:rFonts w:ascii="Arial" w:hAnsi="Arial" w:cs="Arial"/>
                <w:b/>
                <w:bCs/>
                <w:rPrChange w:id="544" w:author="Microsoft Office User" w:date="2018-04-10T12:15:00Z">
                  <w:rPr>
                    <w:b/>
                    <w:bCs/>
                  </w:rPr>
                </w:rPrChange>
              </w:rPr>
            </w:pPr>
            <w:ins w:id="545" w:author="Hoan Ng" w:date="2017-03-20T22:18:00Z">
              <w:del w:id="546" w:author="Trần Công Tiến" w:date="2018-03-27T00:51:00Z">
                <w:r w:rsidRPr="00CA6D40" w:rsidDel="79EC4313">
                  <w:rPr>
                    <w:rFonts w:ascii="Arial" w:hAnsi="Arial" w:cs="Arial"/>
                    <w:b/>
                    <w:bCs/>
                    <w:rPrChange w:id="547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ins w:id="548" w:author="Trần Công Tiến" w:date="2018-03-27T00:51:00Z">
              <w:r w:rsidR="79EC4313" w:rsidRPr="00CA6D40">
                <w:rPr>
                  <w:rFonts w:ascii="Arial" w:hAnsi="Arial" w:cs="Arial"/>
                  <w:b/>
                  <w:bCs/>
                  <w:rPrChange w:id="549" w:author="Microsoft Office User" w:date="2018-04-10T12:15:00Z">
                    <w:rPr/>
                  </w:rPrChange>
                </w:rPr>
                <w:t>7</w:t>
              </w:r>
            </w:ins>
          </w:p>
        </w:tc>
        <w:tc>
          <w:tcPr>
            <w:tcW w:w="868" w:type="dxa"/>
            <w:hideMark/>
            <w:tcPrChange w:id="550" w:author="Microsoft Office User" w:date="2018-03-27T23:36:00Z">
              <w:tcPr>
                <w:tcW w:w="960" w:type="dxa"/>
                <w:hideMark/>
              </w:tcPr>
            </w:tcPrChange>
          </w:tcPr>
          <w:p w14:paraId="28B4E605" w14:textId="644B2B38" w:rsidR="005F3BAC" w:rsidRPr="00CA6D40" w:rsidRDefault="005F3BAC" w:rsidP="79EC4313">
            <w:pPr>
              <w:spacing w:after="160" w:line="259" w:lineRule="auto"/>
              <w:rPr>
                <w:rFonts w:ascii="Arial" w:hAnsi="Arial" w:cs="Arial"/>
                <w:b/>
                <w:bCs/>
                <w:rPrChange w:id="551" w:author="Microsoft Office User" w:date="2018-04-10T12:15:00Z">
                  <w:rPr>
                    <w:b/>
                    <w:bCs/>
                  </w:rPr>
                </w:rPrChange>
              </w:rPr>
            </w:pPr>
            <w:ins w:id="552" w:author="Hoan Ng" w:date="2017-03-20T22:18:00Z">
              <w:del w:id="553" w:author="Trần Công Tiến" w:date="2018-03-27T00:51:00Z">
                <w:r w:rsidRPr="00CA6D40" w:rsidDel="79EC4313">
                  <w:rPr>
                    <w:rFonts w:ascii="Arial" w:hAnsi="Arial" w:cs="Arial"/>
                    <w:b/>
                    <w:bCs/>
                    <w:rPrChange w:id="554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proofErr w:type="spellStart"/>
            <w:ins w:id="555" w:author="Trần Công Tiến" w:date="2018-03-27T00:51:00Z">
              <w:r w:rsidR="79EC4313" w:rsidRPr="00CA6D40">
                <w:rPr>
                  <w:rFonts w:ascii="Arial" w:hAnsi="Arial" w:cs="Arial"/>
                  <w:b/>
                  <w:bCs/>
                  <w:rPrChange w:id="556" w:author="Microsoft Office User" w:date="2018-04-10T12:15:00Z">
                    <w:rPr/>
                  </w:rPrChange>
                </w:rPr>
                <w:t>Tiến</w:t>
              </w:r>
            </w:ins>
            <w:proofErr w:type="spellEnd"/>
          </w:p>
        </w:tc>
        <w:tc>
          <w:tcPr>
            <w:tcW w:w="978" w:type="dxa"/>
            <w:hideMark/>
            <w:tcPrChange w:id="557" w:author="Microsoft Office User" w:date="2018-03-27T23:36:00Z">
              <w:tcPr>
                <w:tcW w:w="960" w:type="dxa"/>
                <w:hideMark/>
              </w:tcPr>
            </w:tcPrChange>
          </w:tcPr>
          <w:p w14:paraId="3EE92376" w14:textId="7D7B7110" w:rsidR="005F3BAC" w:rsidRPr="00CA6D40" w:rsidRDefault="005F3BAC" w:rsidP="79EC4313">
            <w:pPr>
              <w:spacing w:after="160" w:line="259" w:lineRule="auto"/>
              <w:rPr>
                <w:rFonts w:ascii="Arial" w:hAnsi="Arial" w:cs="Arial"/>
                <w:b/>
                <w:bCs/>
                <w:rPrChange w:id="558" w:author="Microsoft Office User" w:date="2018-04-10T12:15:00Z">
                  <w:rPr>
                    <w:b/>
                    <w:bCs/>
                  </w:rPr>
                </w:rPrChange>
              </w:rPr>
            </w:pPr>
            <w:ins w:id="559" w:author="Hoan Ng" w:date="2017-03-20T22:18:00Z">
              <w:del w:id="560" w:author="Trần Công Tiến" w:date="2018-03-27T00:51:00Z">
                <w:r w:rsidRPr="00CA6D40" w:rsidDel="79EC4313">
                  <w:rPr>
                    <w:rFonts w:ascii="Arial" w:hAnsi="Arial" w:cs="Arial"/>
                    <w:b/>
                    <w:bCs/>
                    <w:rPrChange w:id="561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ins w:id="562" w:author="Trần Công Tiến" w:date="2018-03-27T00:51:00Z">
              <w:r w:rsidR="79EC4313" w:rsidRPr="00CA6D40">
                <w:rPr>
                  <w:rFonts w:ascii="Arial" w:hAnsi="Arial" w:cs="Arial"/>
                  <w:b/>
                  <w:bCs/>
                  <w:rPrChange w:id="563" w:author="Microsoft Office User" w:date="2018-04-10T12:15:00Z">
                    <w:rPr/>
                  </w:rPrChange>
                </w:rPr>
                <w:t>0%</w:t>
              </w:r>
            </w:ins>
          </w:p>
        </w:tc>
        <w:tc>
          <w:tcPr>
            <w:tcW w:w="790" w:type="dxa"/>
            <w:hideMark/>
            <w:tcPrChange w:id="564" w:author="Microsoft Office User" w:date="2018-03-27T23:36:00Z">
              <w:tcPr>
                <w:tcW w:w="960" w:type="dxa"/>
                <w:hideMark/>
              </w:tcPr>
            </w:tcPrChange>
          </w:tcPr>
          <w:p w14:paraId="110230F3" w14:textId="77777777" w:rsidR="005F3BAC" w:rsidRPr="00CA6D40" w:rsidRDefault="005F3BAC">
            <w:pPr>
              <w:rPr>
                <w:ins w:id="565" w:author="Hoan Ng" w:date="2017-03-20T22:18:00Z"/>
                <w:rFonts w:ascii="Arial" w:hAnsi="Arial" w:cs="Arial"/>
                <w:b/>
                <w:bCs/>
                <w:rPrChange w:id="566" w:author="Microsoft Office User" w:date="2018-04-10T12:15:00Z">
                  <w:rPr>
                    <w:ins w:id="567" w:author="Hoan Ng" w:date="2017-03-20T22:18:00Z"/>
                    <w:b/>
                    <w:bCs/>
                  </w:rPr>
                </w:rPrChange>
              </w:rPr>
            </w:pPr>
            <w:ins w:id="568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569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57A5B715" w14:textId="77777777" w:rsidTr="00491339">
        <w:trPr>
          <w:trHeight w:val="300"/>
          <w:jc w:val="center"/>
          <w:ins w:id="570" w:author="Hoan Ng" w:date="2017-03-20T22:18:00Z"/>
          <w:trPrChange w:id="571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572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0E7CB688" w14:textId="77777777" w:rsidR="005F3BAC" w:rsidRPr="00CA6D40" w:rsidRDefault="005F3BAC">
            <w:pPr>
              <w:rPr>
                <w:ins w:id="573" w:author="Hoan Ng" w:date="2017-03-20T22:18:00Z"/>
                <w:rFonts w:ascii="Arial" w:hAnsi="Arial" w:cs="Arial"/>
                <w:b/>
                <w:bCs/>
                <w:rPrChange w:id="574" w:author="Microsoft Office User" w:date="2018-04-10T12:15:00Z">
                  <w:rPr>
                    <w:ins w:id="575" w:author="Hoan Ng" w:date="2017-03-20T22:18:00Z"/>
                    <w:b/>
                    <w:bCs/>
                  </w:rPr>
                </w:rPrChange>
              </w:rPr>
            </w:pPr>
            <w:ins w:id="576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577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578" w:author="Microsoft Office User" w:date="2018-03-27T23:36:00Z">
              <w:tcPr>
                <w:tcW w:w="3340" w:type="dxa"/>
                <w:hideMark/>
              </w:tcPr>
            </w:tcPrChange>
          </w:tcPr>
          <w:p w14:paraId="61732A30" w14:textId="77777777" w:rsidR="005F3BAC" w:rsidRPr="00CA6D40" w:rsidRDefault="005F3BAC" w:rsidP="005F3BAC">
            <w:pPr>
              <w:rPr>
                <w:ins w:id="579" w:author="Hoan Ng" w:date="2017-03-20T22:18:00Z"/>
                <w:rFonts w:ascii="Arial" w:hAnsi="Arial" w:cs="Arial"/>
                <w:b/>
                <w:bCs/>
                <w:rPrChange w:id="580" w:author="Microsoft Office User" w:date="2018-04-10T12:15:00Z">
                  <w:rPr>
                    <w:ins w:id="581" w:author="Hoan Ng" w:date="2017-03-20T22:18:00Z"/>
                    <w:b/>
                    <w:bCs/>
                  </w:rPr>
                </w:rPrChange>
              </w:rPr>
            </w:pPr>
            <w:ins w:id="582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583" w:author="Microsoft Office User" w:date="2018-04-10T12:15:00Z">
                    <w:rPr>
                      <w:b/>
                      <w:bCs/>
                    </w:rPr>
                  </w:rPrChange>
                </w:rPr>
                <w:t>3.1.</w:t>
              </w:r>
            </w:ins>
          </w:p>
        </w:tc>
        <w:tc>
          <w:tcPr>
            <w:tcW w:w="1027" w:type="dxa"/>
            <w:hideMark/>
            <w:tcPrChange w:id="584" w:author="Microsoft Office User" w:date="2018-03-27T23:36:00Z">
              <w:tcPr>
                <w:tcW w:w="960" w:type="dxa"/>
                <w:hideMark/>
              </w:tcPr>
            </w:tcPrChange>
          </w:tcPr>
          <w:p w14:paraId="1A2668C7" w14:textId="77777777" w:rsidR="005F3BAC" w:rsidRPr="00CA6D40" w:rsidRDefault="005F3BAC">
            <w:pPr>
              <w:rPr>
                <w:ins w:id="585" w:author="Hoan Ng" w:date="2017-03-20T22:18:00Z"/>
                <w:rFonts w:ascii="Arial" w:hAnsi="Arial" w:cs="Arial"/>
                <w:b/>
                <w:bCs/>
                <w:rPrChange w:id="586" w:author="Microsoft Office User" w:date="2018-04-10T12:15:00Z">
                  <w:rPr>
                    <w:ins w:id="587" w:author="Hoan Ng" w:date="2017-03-20T22:18:00Z"/>
                    <w:b/>
                    <w:bCs/>
                  </w:rPr>
                </w:rPrChange>
              </w:rPr>
            </w:pPr>
            <w:ins w:id="588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589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590" w:author="Microsoft Office User" w:date="2018-03-27T23:36:00Z">
              <w:tcPr>
                <w:tcW w:w="960" w:type="dxa"/>
                <w:hideMark/>
              </w:tcPr>
            </w:tcPrChange>
          </w:tcPr>
          <w:p w14:paraId="4E8E5F00" w14:textId="77777777" w:rsidR="005F3BAC" w:rsidRPr="00CA6D40" w:rsidRDefault="005F3BAC">
            <w:pPr>
              <w:rPr>
                <w:ins w:id="591" w:author="Hoan Ng" w:date="2017-03-20T22:18:00Z"/>
                <w:rFonts w:ascii="Arial" w:hAnsi="Arial" w:cs="Arial"/>
                <w:b/>
                <w:bCs/>
                <w:rPrChange w:id="592" w:author="Microsoft Office User" w:date="2018-04-10T12:15:00Z">
                  <w:rPr>
                    <w:ins w:id="593" w:author="Hoan Ng" w:date="2017-03-20T22:18:00Z"/>
                    <w:b/>
                    <w:bCs/>
                  </w:rPr>
                </w:rPrChange>
              </w:rPr>
            </w:pPr>
            <w:ins w:id="594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595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596" w:author="Microsoft Office User" w:date="2018-03-27T23:36:00Z">
              <w:tcPr>
                <w:tcW w:w="960" w:type="dxa"/>
                <w:hideMark/>
              </w:tcPr>
            </w:tcPrChange>
          </w:tcPr>
          <w:p w14:paraId="46DF727E" w14:textId="77777777" w:rsidR="005F3BAC" w:rsidRPr="00CA6D40" w:rsidRDefault="005F3BAC">
            <w:pPr>
              <w:rPr>
                <w:ins w:id="597" w:author="Hoan Ng" w:date="2017-03-20T22:18:00Z"/>
                <w:rFonts w:ascii="Arial" w:hAnsi="Arial" w:cs="Arial"/>
                <w:b/>
                <w:bCs/>
                <w:rPrChange w:id="598" w:author="Microsoft Office User" w:date="2018-04-10T12:15:00Z">
                  <w:rPr>
                    <w:ins w:id="599" w:author="Hoan Ng" w:date="2017-03-20T22:18:00Z"/>
                    <w:b/>
                    <w:bCs/>
                  </w:rPr>
                </w:rPrChange>
              </w:rPr>
            </w:pPr>
            <w:ins w:id="600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601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602" w:author="Microsoft Office User" w:date="2018-03-27T23:36:00Z">
              <w:tcPr>
                <w:tcW w:w="960" w:type="dxa"/>
                <w:hideMark/>
              </w:tcPr>
            </w:tcPrChange>
          </w:tcPr>
          <w:p w14:paraId="05383068" w14:textId="77777777" w:rsidR="005F3BAC" w:rsidRPr="00CA6D40" w:rsidRDefault="005F3BAC">
            <w:pPr>
              <w:rPr>
                <w:ins w:id="603" w:author="Hoan Ng" w:date="2017-03-20T22:18:00Z"/>
                <w:rFonts w:ascii="Arial" w:hAnsi="Arial" w:cs="Arial"/>
                <w:b/>
                <w:bCs/>
                <w:rPrChange w:id="604" w:author="Microsoft Office User" w:date="2018-04-10T12:15:00Z">
                  <w:rPr>
                    <w:ins w:id="605" w:author="Hoan Ng" w:date="2017-03-20T22:18:00Z"/>
                    <w:b/>
                    <w:bCs/>
                  </w:rPr>
                </w:rPrChange>
              </w:rPr>
            </w:pPr>
            <w:ins w:id="606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607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3D79FAD5" w14:textId="77777777" w:rsidTr="00491339">
        <w:trPr>
          <w:trHeight w:val="300"/>
          <w:jc w:val="center"/>
          <w:ins w:id="608" w:author="Hoan Ng" w:date="2017-03-20T22:18:00Z"/>
          <w:trPrChange w:id="609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610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0B6D8E67" w14:textId="77777777" w:rsidR="005F3BAC" w:rsidRPr="00CA6D40" w:rsidRDefault="005F3BAC">
            <w:pPr>
              <w:rPr>
                <w:ins w:id="611" w:author="Hoan Ng" w:date="2017-03-20T22:18:00Z"/>
                <w:rFonts w:ascii="Arial" w:hAnsi="Arial" w:cs="Arial"/>
                <w:b/>
                <w:bCs/>
                <w:rPrChange w:id="612" w:author="Microsoft Office User" w:date="2018-04-10T12:15:00Z">
                  <w:rPr>
                    <w:ins w:id="613" w:author="Hoan Ng" w:date="2017-03-20T22:18:00Z"/>
                    <w:b/>
                    <w:bCs/>
                  </w:rPr>
                </w:rPrChange>
              </w:rPr>
            </w:pPr>
            <w:ins w:id="614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615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616" w:author="Microsoft Office User" w:date="2018-03-27T23:36:00Z">
              <w:tcPr>
                <w:tcW w:w="3340" w:type="dxa"/>
                <w:hideMark/>
              </w:tcPr>
            </w:tcPrChange>
          </w:tcPr>
          <w:p w14:paraId="04FCBCDE" w14:textId="77777777" w:rsidR="005F3BAC" w:rsidRPr="00CA6D40" w:rsidRDefault="005F3BAC" w:rsidP="005F3BAC">
            <w:pPr>
              <w:rPr>
                <w:ins w:id="617" w:author="Hoan Ng" w:date="2017-03-20T22:18:00Z"/>
                <w:rFonts w:ascii="Arial" w:hAnsi="Arial" w:cs="Arial"/>
                <w:b/>
                <w:bCs/>
                <w:rPrChange w:id="618" w:author="Microsoft Office User" w:date="2018-04-10T12:15:00Z">
                  <w:rPr>
                    <w:ins w:id="619" w:author="Hoan Ng" w:date="2017-03-20T22:18:00Z"/>
                    <w:b/>
                    <w:bCs/>
                  </w:rPr>
                </w:rPrChange>
              </w:rPr>
            </w:pPr>
            <w:ins w:id="620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621" w:author="Microsoft Office User" w:date="2018-04-10T12:15:00Z">
                    <w:rPr>
                      <w:b/>
                      <w:bCs/>
                    </w:rPr>
                  </w:rPrChange>
                </w:rPr>
                <w:t>3.2.</w:t>
              </w:r>
            </w:ins>
          </w:p>
        </w:tc>
        <w:tc>
          <w:tcPr>
            <w:tcW w:w="1027" w:type="dxa"/>
            <w:hideMark/>
            <w:tcPrChange w:id="622" w:author="Microsoft Office User" w:date="2018-03-27T23:36:00Z">
              <w:tcPr>
                <w:tcW w:w="960" w:type="dxa"/>
                <w:hideMark/>
              </w:tcPr>
            </w:tcPrChange>
          </w:tcPr>
          <w:p w14:paraId="6EE65402" w14:textId="77777777" w:rsidR="005F3BAC" w:rsidRPr="00CA6D40" w:rsidRDefault="005F3BAC">
            <w:pPr>
              <w:rPr>
                <w:ins w:id="623" w:author="Hoan Ng" w:date="2017-03-20T22:18:00Z"/>
                <w:rFonts w:ascii="Arial" w:hAnsi="Arial" w:cs="Arial"/>
                <w:b/>
                <w:bCs/>
                <w:rPrChange w:id="624" w:author="Microsoft Office User" w:date="2018-04-10T12:15:00Z">
                  <w:rPr>
                    <w:ins w:id="625" w:author="Hoan Ng" w:date="2017-03-20T22:18:00Z"/>
                    <w:b/>
                    <w:bCs/>
                  </w:rPr>
                </w:rPrChange>
              </w:rPr>
            </w:pPr>
            <w:ins w:id="626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627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628" w:author="Microsoft Office User" w:date="2018-03-27T23:36:00Z">
              <w:tcPr>
                <w:tcW w:w="960" w:type="dxa"/>
                <w:hideMark/>
              </w:tcPr>
            </w:tcPrChange>
          </w:tcPr>
          <w:p w14:paraId="1531B5E2" w14:textId="77777777" w:rsidR="005F3BAC" w:rsidRPr="00CA6D40" w:rsidRDefault="005F3BAC">
            <w:pPr>
              <w:rPr>
                <w:ins w:id="629" w:author="Hoan Ng" w:date="2017-03-20T22:18:00Z"/>
                <w:rFonts w:ascii="Arial" w:hAnsi="Arial" w:cs="Arial"/>
                <w:b/>
                <w:bCs/>
                <w:rPrChange w:id="630" w:author="Microsoft Office User" w:date="2018-04-10T12:15:00Z">
                  <w:rPr>
                    <w:ins w:id="631" w:author="Hoan Ng" w:date="2017-03-20T22:18:00Z"/>
                    <w:b/>
                    <w:bCs/>
                  </w:rPr>
                </w:rPrChange>
              </w:rPr>
            </w:pPr>
            <w:ins w:id="632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633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634" w:author="Microsoft Office User" w:date="2018-03-27T23:36:00Z">
              <w:tcPr>
                <w:tcW w:w="960" w:type="dxa"/>
                <w:hideMark/>
              </w:tcPr>
            </w:tcPrChange>
          </w:tcPr>
          <w:p w14:paraId="2F1B5AF8" w14:textId="77777777" w:rsidR="005F3BAC" w:rsidRPr="00CA6D40" w:rsidRDefault="005F3BAC">
            <w:pPr>
              <w:rPr>
                <w:ins w:id="635" w:author="Hoan Ng" w:date="2017-03-20T22:18:00Z"/>
                <w:rFonts w:ascii="Arial" w:hAnsi="Arial" w:cs="Arial"/>
                <w:b/>
                <w:bCs/>
                <w:rPrChange w:id="636" w:author="Microsoft Office User" w:date="2018-04-10T12:15:00Z">
                  <w:rPr>
                    <w:ins w:id="637" w:author="Hoan Ng" w:date="2017-03-20T22:18:00Z"/>
                    <w:b/>
                    <w:bCs/>
                  </w:rPr>
                </w:rPrChange>
              </w:rPr>
            </w:pPr>
            <w:ins w:id="638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639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640" w:author="Microsoft Office User" w:date="2018-03-27T23:36:00Z">
              <w:tcPr>
                <w:tcW w:w="960" w:type="dxa"/>
                <w:hideMark/>
              </w:tcPr>
            </w:tcPrChange>
          </w:tcPr>
          <w:p w14:paraId="477DBAF4" w14:textId="77777777" w:rsidR="005F3BAC" w:rsidRPr="00CA6D40" w:rsidRDefault="005F3BAC">
            <w:pPr>
              <w:rPr>
                <w:ins w:id="641" w:author="Hoan Ng" w:date="2017-03-20T22:18:00Z"/>
                <w:rFonts w:ascii="Arial" w:hAnsi="Arial" w:cs="Arial"/>
                <w:b/>
                <w:bCs/>
                <w:rPrChange w:id="642" w:author="Microsoft Office User" w:date="2018-04-10T12:15:00Z">
                  <w:rPr>
                    <w:ins w:id="643" w:author="Hoan Ng" w:date="2017-03-20T22:18:00Z"/>
                    <w:b/>
                    <w:bCs/>
                  </w:rPr>
                </w:rPrChange>
              </w:rPr>
            </w:pPr>
            <w:ins w:id="644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645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7BE206A1" w14:textId="77777777" w:rsidTr="00491339">
        <w:trPr>
          <w:trHeight w:val="300"/>
          <w:jc w:val="center"/>
          <w:ins w:id="646" w:author="Hoan Ng" w:date="2017-03-20T22:18:00Z"/>
          <w:trPrChange w:id="647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648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0B988F34" w14:textId="77777777" w:rsidR="005F3BAC" w:rsidRPr="00CA6D40" w:rsidRDefault="005F3BAC">
            <w:pPr>
              <w:rPr>
                <w:ins w:id="649" w:author="Hoan Ng" w:date="2017-03-20T22:18:00Z"/>
                <w:rFonts w:ascii="Arial" w:hAnsi="Arial" w:cs="Arial"/>
                <w:b/>
                <w:bCs/>
                <w:rPrChange w:id="650" w:author="Microsoft Office User" w:date="2018-04-10T12:15:00Z">
                  <w:rPr>
                    <w:ins w:id="651" w:author="Hoan Ng" w:date="2017-03-20T22:18:00Z"/>
                    <w:b/>
                    <w:bCs/>
                  </w:rPr>
                </w:rPrChange>
              </w:rPr>
            </w:pPr>
            <w:ins w:id="652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653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654" w:author="Microsoft Office User" w:date="2018-03-27T23:36:00Z">
              <w:tcPr>
                <w:tcW w:w="3340" w:type="dxa"/>
                <w:hideMark/>
              </w:tcPr>
            </w:tcPrChange>
          </w:tcPr>
          <w:p w14:paraId="76BA7EDA" w14:textId="77777777" w:rsidR="005F3BAC" w:rsidRPr="00CA6D40" w:rsidRDefault="005F3BAC" w:rsidP="005F3BAC">
            <w:pPr>
              <w:rPr>
                <w:ins w:id="655" w:author="Hoan Ng" w:date="2017-03-20T22:18:00Z"/>
                <w:rFonts w:ascii="Arial" w:hAnsi="Arial" w:cs="Arial"/>
                <w:b/>
                <w:bCs/>
                <w:rPrChange w:id="656" w:author="Microsoft Office User" w:date="2018-04-10T12:15:00Z">
                  <w:rPr>
                    <w:ins w:id="657" w:author="Hoan Ng" w:date="2017-03-20T22:18:00Z"/>
                    <w:b/>
                    <w:bCs/>
                  </w:rPr>
                </w:rPrChange>
              </w:rPr>
            </w:pPr>
            <w:ins w:id="658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659" w:author="Microsoft Office User" w:date="2018-04-10T12:15:00Z">
                    <w:rPr>
                      <w:b/>
                      <w:bCs/>
                    </w:rPr>
                  </w:rPrChange>
                </w:rPr>
                <w:t>3.3.</w:t>
              </w:r>
            </w:ins>
          </w:p>
        </w:tc>
        <w:tc>
          <w:tcPr>
            <w:tcW w:w="1027" w:type="dxa"/>
            <w:hideMark/>
            <w:tcPrChange w:id="660" w:author="Microsoft Office User" w:date="2018-03-27T23:36:00Z">
              <w:tcPr>
                <w:tcW w:w="960" w:type="dxa"/>
                <w:hideMark/>
              </w:tcPr>
            </w:tcPrChange>
          </w:tcPr>
          <w:p w14:paraId="6BA15D8A" w14:textId="77777777" w:rsidR="005F3BAC" w:rsidRPr="00CA6D40" w:rsidRDefault="005F3BAC">
            <w:pPr>
              <w:rPr>
                <w:ins w:id="661" w:author="Hoan Ng" w:date="2017-03-20T22:18:00Z"/>
                <w:rFonts w:ascii="Arial" w:hAnsi="Arial" w:cs="Arial"/>
                <w:b/>
                <w:bCs/>
                <w:rPrChange w:id="662" w:author="Microsoft Office User" w:date="2018-04-10T12:15:00Z">
                  <w:rPr>
                    <w:ins w:id="663" w:author="Hoan Ng" w:date="2017-03-20T22:18:00Z"/>
                    <w:b/>
                    <w:bCs/>
                  </w:rPr>
                </w:rPrChange>
              </w:rPr>
            </w:pPr>
            <w:ins w:id="664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665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666" w:author="Microsoft Office User" w:date="2018-03-27T23:36:00Z">
              <w:tcPr>
                <w:tcW w:w="960" w:type="dxa"/>
                <w:hideMark/>
              </w:tcPr>
            </w:tcPrChange>
          </w:tcPr>
          <w:p w14:paraId="288E6A26" w14:textId="77777777" w:rsidR="005F3BAC" w:rsidRPr="00CA6D40" w:rsidRDefault="005F3BAC">
            <w:pPr>
              <w:rPr>
                <w:ins w:id="667" w:author="Hoan Ng" w:date="2017-03-20T22:18:00Z"/>
                <w:rFonts w:ascii="Arial" w:hAnsi="Arial" w:cs="Arial"/>
                <w:b/>
                <w:bCs/>
                <w:rPrChange w:id="668" w:author="Microsoft Office User" w:date="2018-04-10T12:15:00Z">
                  <w:rPr>
                    <w:ins w:id="669" w:author="Hoan Ng" w:date="2017-03-20T22:18:00Z"/>
                    <w:b/>
                    <w:bCs/>
                  </w:rPr>
                </w:rPrChange>
              </w:rPr>
            </w:pPr>
            <w:ins w:id="670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671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672" w:author="Microsoft Office User" w:date="2018-03-27T23:36:00Z">
              <w:tcPr>
                <w:tcW w:w="960" w:type="dxa"/>
                <w:hideMark/>
              </w:tcPr>
            </w:tcPrChange>
          </w:tcPr>
          <w:p w14:paraId="7A8B06BF" w14:textId="77777777" w:rsidR="005F3BAC" w:rsidRPr="00CA6D40" w:rsidRDefault="005F3BAC">
            <w:pPr>
              <w:rPr>
                <w:ins w:id="673" w:author="Hoan Ng" w:date="2017-03-20T22:18:00Z"/>
                <w:rFonts w:ascii="Arial" w:hAnsi="Arial" w:cs="Arial"/>
                <w:b/>
                <w:bCs/>
                <w:rPrChange w:id="674" w:author="Microsoft Office User" w:date="2018-04-10T12:15:00Z">
                  <w:rPr>
                    <w:ins w:id="675" w:author="Hoan Ng" w:date="2017-03-20T22:18:00Z"/>
                    <w:b/>
                    <w:bCs/>
                  </w:rPr>
                </w:rPrChange>
              </w:rPr>
            </w:pPr>
            <w:ins w:id="676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677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678" w:author="Microsoft Office User" w:date="2018-03-27T23:36:00Z">
              <w:tcPr>
                <w:tcW w:w="960" w:type="dxa"/>
                <w:hideMark/>
              </w:tcPr>
            </w:tcPrChange>
          </w:tcPr>
          <w:p w14:paraId="428ED083" w14:textId="77777777" w:rsidR="005F3BAC" w:rsidRPr="00CA6D40" w:rsidRDefault="005F3BAC">
            <w:pPr>
              <w:rPr>
                <w:ins w:id="679" w:author="Hoan Ng" w:date="2017-03-20T22:18:00Z"/>
                <w:rFonts w:ascii="Arial" w:hAnsi="Arial" w:cs="Arial"/>
                <w:b/>
                <w:bCs/>
                <w:rPrChange w:id="680" w:author="Microsoft Office User" w:date="2018-04-10T12:15:00Z">
                  <w:rPr>
                    <w:ins w:id="681" w:author="Hoan Ng" w:date="2017-03-20T22:18:00Z"/>
                    <w:b/>
                    <w:bCs/>
                  </w:rPr>
                </w:rPrChange>
              </w:rPr>
            </w:pPr>
            <w:ins w:id="682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683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66E35A29" w14:textId="77777777" w:rsidTr="00491339">
        <w:trPr>
          <w:trHeight w:val="300"/>
          <w:jc w:val="center"/>
          <w:ins w:id="684" w:author="Hoan Ng" w:date="2017-03-20T22:18:00Z"/>
          <w:trPrChange w:id="685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686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292554E9" w14:textId="77777777" w:rsidR="005F3BAC" w:rsidRPr="00CA6D40" w:rsidRDefault="005F3BAC">
            <w:pPr>
              <w:rPr>
                <w:ins w:id="687" w:author="Hoan Ng" w:date="2017-03-20T22:18:00Z"/>
                <w:rFonts w:ascii="Arial" w:hAnsi="Arial" w:cs="Arial"/>
                <w:b/>
                <w:bCs/>
                <w:rPrChange w:id="688" w:author="Microsoft Office User" w:date="2018-04-10T12:15:00Z">
                  <w:rPr>
                    <w:ins w:id="689" w:author="Hoan Ng" w:date="2017-03-20T22:18:00Z"/>
                    <w:b/>
                    <w:bCs/>
                  </w:rPr>
                </w:rPrChange>
              </w:rPr>
            </w:pPr>
            <w:ins w:id="690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691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692" w:author="Microsoft Office User" w:date="2018-03-27T23:36:00Z">
              <w:tcPr>
                <w:tcW w:w="3340" w:type="dxa"/>
                <w:hideMark/>
              </w:tcPr>
            </w:tcPrChange>
          </w:tcPr>
          <w:p w14:paraId="18374364" w14:textId="77777777" w:rsidR="005F3BAC" w:rsidRPr="00CA6D40" w:rsidRDefault="005F3BAC" w:rsidP="005F3BAC">
            <w:pPr>
              <w:rPr>
                <w:ins w:id="693" w:author="Hoan Ng" w:date="2017-03-20T22:18:00Z"/>
                <w:rFonts w:ascii="Arial" w:hAnsi="Arial" w:cs="Arial"/>
                <w:b/>
                <w:bCs/>
                <w:rPrChange w:id="694" w:author="Microsoft Office User" w:date="2018-04-10T12:15:00Z">
                  <w:rPr>
                    <w:ins w:id="695" w:author="Hoan Ng" w:date="2017-03-20T22:18:00Z"/>
                    <w:b/>
                    <w:bCs/>
                  </w:rPr>
                </w:rPrChange>
              </w:rPr>
            </w:pPr>
            <w:ins w:id="696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697" w:author="Microsoft Office User" w:date="2018-04-10T12:15:00Z">
                    <w:rPr>
                      <w:b/>
                      <w:bCs/>
                    </w:rPr>
                  </w:rPrChange>
                </w:rPr>
                <w:t>3.4</w:t>
              </w:r>
            </w:ins>
          </w:p>
        </w:tc>
        <w:tc>
          <w:tcPr>
            <w:tcW w:w="1027" w:type="dxa"/>
            <w:hideMark/>
            <w:tcPrChange w:id="698" w:author="Microsoft Office User" w:date="2018-03-27T23:36:00Z">
              <w:tcPr>
                <w:tcW w:w="960" w:type="dxa"/>
                <w:hideMark/>
              </w:tcPr>
            </w:tcPrChange>
          </w:tcPr>
          <w:p w14:paraId="1B211784" w14:textId="77777777" w:rsidR="005F3BAC" w:rsidRPr="00CA6D40" w:rsidRDefault="005F3BAC">
            <w:pPr>
              <w:rPr>
                <w:ins w:id="699" w:author="Hoan Ng" w:date="2017-03-20T22:18:00Z"/>
                <w:rFonts w:ascii="Arial" w:hAnsi="Arial" w:cs="Arial"/>
                <w:b/>
                <w:bCs/>
                <w:rPrChange w:id="700" w:author="Microsoft Office User" w:date="2018-04-10T12:15:00Z">
                  <w:rPr>
                    <w:ins w:id="701" w:author="Hoan Ng" w:date="2017-03-20T22:18:00Z"/>
                    <w:b/>
                    <w:bCs/>
                  </w:rPr>
                </w:rPrChange>
              </w:rPr>
            </w:pPr>
            <w:ins w:id="702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703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704" w:author="Microsoft Office User" w:date="2018-03-27T23:36:00Z">
              <w:tcPr>
                <w:tcW w:w="960" w:type="dxa"/>
                <w:hideMark/>
              </w:tcPr>
            </w:tcPrChange>
          </w:tcPr>
          <w:p w14:paraId="5F8FE1AB" w14:textId="77777777" w:rsidR="005F3BAC" w:rsidRPr="00CA6D40" w:rsidRDefault="005F3BAC">
            <w:pPr>
              <w:rPr>
                <w:ins w:id="705" w:author="Hoan Ng" w:date="2017-03-20T22:18:00Z"/>
                <w:rFonts w:ascii="Arial" w:hAnsi="Arial" w:cs="Arial"/>
                <w:b/>
                <w:bCs/>
                <w:rPrChange w:id="706" w:author="Microsoft Office User" w:date="2018-04-10T12:15:00Z">
                  <w:rPr>
                    <w:ins w:id="707" w:author="Hoan Ng" w:date="2017-03-20T22:18:00Z"/>
                    <w:b/>
                    <w:bCs/>
                  </w:rPr>
                </w:rPrChange>
              </w:rPr>
            </w:pPr>
            <w:ins w:id="708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709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710" w:author="Microsoft Office User" w:date="2018-03-27T23:36:00Z">
              <w:tcPr>
                <w:tcW w:w="960" w:type="dxa"/>
                <w:hideMark/>
              </w:tcPr>
            </w:tcPrChange>
          </w:tcPr>
          <w:p w14:paraId="2DD1383C" w14:textId="77777777" w:rsidR="005F3BAC" w:rsidRPr="00CA6D40" w:rsidRDefault="005F3BAC">
            <w:pPr>
              <w:rPr>
                <w:ins w:id="711" w:author="Hoan Ng" w:date="2017-03-20T22:18:00Z"/>
                <w:rFonts w:ascii="Arial" w:hAnsi="Arial" w:cs="Arial"/>
                <w:b/>
                <w:bCs/>
                <w:rPrChange w:id="712" w:author="Microsoft Office User" w:date="2018-04-10T12:15:00Z">
                  <w:rPr>
                    <w:ins w:id="713" w:author="Hoan Ng" w:date="2017-03-20T22:18:00Z"/>
                    <w:b/>
                    <w:bCs/>
                  </w:rPr>
                </w:rPrChange>
              </w:rPr>
            </w:pPr>
            <w:ins w:id="714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715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716" w:author="Microsoft Office User" w:date="2018-03-27T23:36:00Z">
              <w:tcPr>
                <w:tcW w:w="960" w:type="dxa"/>
                <w:hideMark/>
              </w:tcPr>
            </w:tcPrChange>
          </w:tcPr>
          <w:p w14:paraId="4E672AD7" w14:textId="77777777" w:rsidR="005F3BAC" w:rsidRPr="00CA6D40" w:rsidRDefault="005F3BAC">
            <w:pPr>
              <w:rPr>
                <w:ins w:id="717" w:author="Hoan Ng" w:date="2017-03-20T22:18:00Z"/>
                <w:rFonts w:ascii="Arial" w:hAnsi="Arial" w:cs="Arial"/>
                <w:b/>
                <w:bCs/>
                <w:rPrChange w:id="718" w:author="Microsoft Office User" w:date="2018-04-10T12:15:00Z">
                  <w:rPr>
                    <w:ins w:id="719" w:author="Hoan Ng" w:date="2017-03-20T22:18:00Z"/>
                    <w:b/>
                    <w:bCs/>
                  </w:rPr>
                </w:rPrChange>
              </w:rPr>
            </w:pPr>
            <w:ins w:id="720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721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0292CEE1" w14:textId="77777777" w:rsidTr="00491339">
        <w:trPr>
          <w:trHeight w:val="300"/>
          <w:jc w:val="center"/>
          <w:ins w:id="722" w:author="Hoan Ng" w:date="2017-03-20T22:18:00Z"/>
          <w:trPrChange w:id="723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724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3B06D1DA" w14:textId="77777777" w:rsidR="005F3BAC" w:rsidRPr="00CA6D40" w:rsidRDefault="005F3BAC">
            <w:pPr>
              <w:rPr>
                <w:ins w:id="725" w:author="Hoan Ng" w:date="2017-03-20T22:18:00Z"/>
                <w:rFonts w:ascii="Arial" w:hAnsi="Arial" w:cs="Arial"/>
                <w:b/>
                <w:bCs/>
                <w:rPrChange w:id="726" w:author="Microsoft Office User" w:date="2018-04-10T12:15:00Z">
                  <w:rPr>
                    <w:ins w:id="727" w:author="Hoan Ng" w:date="2017-03-20T22:18:00Z"/>
                    <w:b/>
                    <w:bCs/>
                  </w:rPr>
                </w:rPrChange>
              </w:rPr>
            </w:pPr>
            <w:ins w:id="728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729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730" w:author="Microsoft Office User" w:date="2018-03-27T23:36:00Z">
              <w:tcPr>
                <w:tcW w:w="3340" w:type="dxa"/>
                <w:hideMark/>
              </w:tcPr>
            </w:tcPrChange>
          </w:tcPr>
          <w:p w14:paraId="0FAD74CF" w14:textId="77777777" w:rsidR="005F3BAC" w:rsidRPr="00CA6D40" w:rsidRDefault="005F3BAC">
            <w:pPr>
              <w:rPr>
                <w:ins w:id="731" w:author="Hoan Ng" w:date="2017-03-20T22:18:00Z"/>
                <w:rFonts w:ascii="Arial" w:hAnsi="Arial" w:cs="Arial"/>
                <w:b/>
                <w:bCs/>
                <w:rPrChange w:id="732" w:author="Microsoft Office User" w:date="2018-04-10T12:15:00Z">
                  <w:rPr>
                    <w:ins w:id="733" w:author="Hoan Ng" w:date="2017-03-20T22:18:00Z"/>
                    <w:b/>
                    <w:bCs/>
                  </w:rPr>
                </w:rPrChange>
              </w:rPr>
            </w:pPr>
            <w:proofErr w:type="spellStart"/>
            <w:ins w:id="734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735" w:author="Microsoft Office User" w:date="2018-04-10T12:15:00Z">
                    <w:rPr>
                      <w:b/>
                      <w:bCs/>
                    </w:rPr>
                  </w:rPrChange>
                </w:rPr>
                <w:t>Chương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736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4: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737" w:author="Microsoft Office User" w:date="2018-04-10T12:15:00Z">
                    <w:rPr>
                      <w:b/>
                      <w:bCs/>
                    </w:rPr>
                  </w:rPrChange>
                </w:rPr>
                <w:t>Cài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738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739" w:author="Microsoft Office User" w:date="2018-04-10T12:15:00Z">
                    <w:rPr>
                      <w:b/>
                      <w:bCs/>
                    </w:rPr>
                  </w:rPrChange>
                </w:rPr>
                <w:t>đặt</w:t>
              </w:r>
              <w:proofErr w:type="spellEnd"/>
            </w:ins>
          </w:p>
        </w:tc>
        <w:tc>
          <w:tcPr>
            <w:tcW w:w="1027" w:type="dxa"/>
            <w:hideMark/>
            <w:tcPrChange w:id="740" w:author="Microsoft Office User" w:date="2018-03-27T23:36:00Z">
              <w:tcPr>
                <w:tcW w:w="960" w:type="dxa"/>
                <w:hideMark/>
              </w:tcPr>
            </w:tcPrChange>
          </w:tcPr>
          <w:p w14:paraId="0C66F029" w14:textId="64B73A2D" w:rsidR="005F3BAC" w:rsidRPr="00CA6D40" w:rsidRDefault="01AA975A">
            <w:pPr>
              <w:rPr>
                <w:ins w:id="741" w:author="Hoan Ng" w:date="2017-03-20T22:18:00Z"/>
                <w:rFonts w:ascii="Arial" w:hAnsi="Arial" w:cs="Arial"/>
                <w:b/>
                <w:bCs/>
                <w:rPrChange w:id="742" w:author="Microsoft Office User" w:date="2018-04-10T12:15:00Z">
                  <w:rPr>
                    <w:ins w:id="743" w:author="Hoan Ng" w:date="2017-03-20T22:18:00Z"/>
                    <w:b/>
                    <w:bCs/>
                  </w:rPr>
                </w:rPrChange>
              </w:rPr>
            </w:pPr>
            <w:ins w:id="744" w:author="Trần Công Tiến" w:date="2018-03-27T00:51:00Z">
              <w:r w:rsidRPr="00CA6D40">
                <w:rPr>
                  <w:rFonts w:ascii="Arial" w:hAnsi="Arial" w:cs="Arial"/>
                  <w:b/>
                  <w:bCs/>
                  <w:rPrChange w:id="745" w:author="Microsoft Office User" w:date="2018-04-10T12:15:00Z">
                    <w:rPr>
                      <w:b/>
                      <w:bCs/>
                    </w:rPr>
                  </w:rPrChange>
                </w:rPr>
                <w:t>7</w:t>
              </w:r>
            </w:ins>
          </w:p>
        </w:tc>
        <w:tc>
          <w:tcPr>
            <w:tcW w:w="868" w:type="dxa"/>
            <w:hideMark/>
            <w:tcPrChange w:id="746" w:author="Microsoft Office User" w:date="2018-03-27T23:36:00Z">
              <w:tcPr>
                <w:tcW w:w="960" w:type="dxa"/>
                <w:hideMark/>
              </w:tcPr>
            </w:tcPrChange>
          </w:tcPr>
          <w:p w14:paraId="641808E5" w14:textId="5CE7A5D9" w:rsidR="005F3BAC" w:rsidRPr="00CA6D40" w:rsidRDefault="01AA975A">
            <w:pPr>
              <w:rPr>
                <w:ins w:id="747" w:author="Hoan Ng" w:date="2017-03-20T22:18:00Z"/>
                <w:rFonts w:ascii="Arial" w:hAnsi="Arial" w:cs="Arial"/>
                <w:b/>
                <w:bCs/>
                <w:rPrChange w:id="748" w:author="Microsoft Office User" w:date="2018-04-10T12:15:00Z">
                  <w:rPr>
                    <w:ins w:id="749" w:author="Hoan Ng" w:date="2017-03-20T22:18:00Z"/>
                    <w:b/>
                    <w:bCs/>
                  </w:rPr>
                </w:rPrChange>
              </w:rPr>
            </w:pPr>
            <w:proofErr w:type="spellStart"/>
            <w:ins w:id="750" w:author="Trần Công Tiến" w:date="2018-03-27T00:51:00Z">
              <w:r w:rsidRPr="00CA6D40">
                <w:rPr>
                  <w:rFonts w:ascii="Arial" w:hAnsi="Arial" w:cs="Arial"/>
                  <w:b/>
                  <w:bCs/>
                  <w:rPrChange w:id="751" w:author="Microsoft Office User" w:date="2018-04-10T12:15:00Z">
                    <w:rPr>
                      <w:b/>
                      <w:bCs/>
                    </w:rPr>
                  </w:rPrChange>
                </w:rPr>
                <w:t>Vinh</w:t>
              </w:r>
            </w:ins>
            <w:proofErr w:type="spellEnd"/>
          </w:p>
        </w:tc>
        <w:tc>
          <w:tcPr>
            <w:tcW w:w="978" w:type="dxa"/>
            <w:hideMark/>
            <w:tcPrChange w:id="752" w:author="Microsoft Office User" w:date="2018-03-27T23:36:00Z">
              <w:tcPr>
                <w:tcW w:w="960" w:type="dxa"/>
                <w:hideMark/>
              </w:tcPr>
            </w:tcPrChange>
          </w:tcPr>
          <w:p w14:paraId="091A1548" w14:textId="72FD1132" w:rsidR="005F3BAC" w:rsidRPr="00CA6D40" w:rsidRDefault="005F3BAC" w:rsidP="01AA975A">
            <w:pPr>
              <w:spacing w:after="160" w:line="259" w:lineRule="auto"/>
              <w:rPr>
                <w:rFonts w:ascii="Arial" w:hAnsi="Arial" w:cs="Arial"/>
                <w:b/>
                <w:bCs/>
                <w:rPrChange w:id="753" w:author="Microsoft Office User" w:date="2018-04-10T12:15:00Z">
                  <w:rPr>
                    <w:b/>
                    <w:bCs/>
                  </w:rPr>
                </w:rPrChange>
              </w:rPr>
            </w:pPr>
            <w:ins w:id="754" w:author="Hoan Ng" w:date="2017-03-20T22:18:00Z">
              <w:del w:id="755" w:author="Trần Công Tiến" w:date="2018-03-27T00:51:00Z">
                <w:r w:rsidRPr="00CA6D40" w:rsidDel="01AA975A">
                  <w:rPr>
                    <w:rFonts w:ascii="Arial" w:hAnsi="Arial" w:cs="Arial"/>
                    <w:b/>
                    <w:bCs/>
                    <w:rPrChange w:id="756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ins w:id="757" w:author="Trần Công Tiến" w:date="2018-03-27T00:51:00Z">
              <w:r w:rsidR="01AA975A" w:rsidRPr="00CA6D40">
                <w:rPr>
                  <w:rFonts w:ascii="Arial" w:hAnsi="Arial" w:cs="Arial"/>
                  <w:b/>
                  <w:bCs/>
                  <w:rPrChange w:id="758" w:author="Microsoft Office User" w:date="2018-04-10T12:15:00Z">
                    <w:rPr/>
                  </w:rPrChange>
                </w:rPr>
                <w:t>0%</w:t>
              </w:r>
            </w:ins>
          </w:p>
        </w:tc>
        <w:tc>
          <w:tcPr>
            <w:tcW w:w="790" w:type="dxa"/>
            <w:hideMark/>
            <w:tcPrChange w:id="759" w:author="Microsoft Office User" w:date="2018-03-27T23:36:00Z">
              <w:tcPr>
                <w:tcW w:w="960" w:type="dxa"/>
                <w:hideMark/>
              </w:tcPr>
            </w:tcPrChange>
          </w:tcPr>
          <w:p w14:paraId="48AF27B3" w14:textId="77777777" w:rsidR="005F3BAC" w:rsidRPr="00CA6D40" w:rsidRDefault="005F3BAC">
            <w:pPr>
              <w:rPr>
                <w:ins w:id="760" w:author="Hoan Ng" w:date="2017-03-20T22:18:00Z"/>
                <w:rFonts w:ascii="Arial" w:hAnsi="Arial" w:cs="Arial"/>
                <w:b/>
                <w:bCs/>
                <w:rPrChange w:id="761" w:author="Microsoft Office User" w:date="2018-04-10T12:15:00Z">
                  <w:rPr>
                    <w:ins w:id="762" w:author="Hoan Ng" w:date="2017-03-20T22:18:00Z"/>
                    <w:b/>
                    <w:bCs/>
                  </w:rPr>
                </w:rPrChange>
              </w:rPr>
            </w:pPr>
            <w:ins w:id="763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764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2474AC26" w14:textId="77777777" w:rsidTr="00491339">
        <w:trPr>
          <w:trHeight w:val="300"/>
          <w:jc w:val="center"/>
          <w:ins w:id="765" w:author="Hoan Ng" w:date="2017-03-20T22:18:00Z"/>
          <w:trPrChange w:id="766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767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551740D7" w14:textId="77777777" w:rsidR="005F3BAC" w:rsidRPr="00CA6D40" w:rsidRDefault="005F3BAC">
            <w:pPr>
              <w:rPr>
                <w:ins w:id="768" w:author="Hoan Ng" w:date="2017-03-20T22:18:00Z"/>
                <w:rFonts w:ascii="Arial" w:hAnsi="Arial" w:cs="Arial"/>
                <w:b/>
                <w:bCs/>
                <w:rPrChange w:id="769" w:author="Microsoft Office User" w:date="2018-04-10T12:15:00Z">
                  <w:rPr>
                    <w:ins w:id="770" w:author="Hoan Ng" w:date="2017-03-20T22:18:00Z"/>
                    <w:b/>
                    <w:bCs/>
                  </w:rPr>
                </w:rPrChange>
              </w:rPr>
            </w:pPr>
            <w:ins w:id="771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772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773" w:author="Microsoft Office User" w:date="2018-03-27T23:36:00Z">
              <w:tcPr>
                <w:tcW w:w="3340" w:type="dxa"/>
                <w:hideMark/>
              </w:tcPr>
            </w:tcPrChange>
          </w:tcPr>
          <w:p w14:paraId="781F4D4C" w14:textId="77777777" w:rsidR="005F3BAC" w:rsidRPr="00CA6D40" w:rsidRDefault="005F3BAC" w:rsidP="005F3BAC">
            <w:pPr>
              <w:rPr>
                <w:ins w:id="774" w:author="Hoan Ng" w:date="2017-03-20T22:18:00Z"/>
                <w:rFonts w:ascii="Arial" w:hAnsi="Arial" w:cs="Arial"/>
                <w:b/>
                <w:bCs/>
                <w:rPrChange w:id="775" w:author="Microsoft Office User" w:date="2018-04-10T12:15:00Z">
                  <w:rPr>
                    <w:ins w:id="776" w:author="Hoan Ng" w:date="2017-03-20T22:18:00Z"/>
                    <w:b/>
                    <w:bCs/>
                  </w:rPr>
                </w:rPrChange>
              </w:rPr>
            </w:pPr>
            <w:ins w:id="777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778" w:author="Microsoft Office User" w:date="2018-04-10T12:15:00Z">
                    <w:rPr>
                      <w:b/>
                      <w:bCs/>
                    </w:rPr>
                  </w:rPrChange>
                </w:rPr>
                <w:t>4.1.</w:t>
              </w:r>
            </w:ins>
          </w:p>
        </w:tc>
        <w:tc>
          <w:tcPr>
            <w:tcW w:w="1027" w:type="dxa"/>
            <w:hideMark/>
            <w:tcPrChange w:id="779" w:author="Microsoft Office User" w:date="2018-03-27T23:36:00Z">
              <w:tcPr>
                <w:tcW w:w="960" w:type="dxa"/>
                <w:hideMark/>
              </w:tcPr>
            </w:tcPrChange>
          </w:tcPr>
          <w:p w14:paraId="63E5619B" w14:textId="77777777" w:rsidR="005F3BAC" w:rsidRPr="00CA6D40" w:rsidRDefault="005F3BAC">
            <w:pPr>
              <w:rPr>
                <w:ins w:id="780" w:author="Hoan Ng" w:date="2017-03-20T22:18:00Z"/>
                <w:rFonts w:ascii="Arial" w:hAnsi="Arial" w:cs="Arial"/>
                <w:b/>
                <w:bCs/>
                <w:rPrChange w:id="781" w:author="Microsoft Office User" w:date="2018-04-10T12:15:00Z">
                  <w:rPr>
                    <w:ins w:id="782" w:author="Hoan Ng" w:date="2017-03-20T22:18:00Z"/>
                    <w:b/>
                    <w:bCs/>
                  </w:rPr>
                </w:rPrChange>
              </w:rPr>
            </w:pPr>
            <w:ins w:id="783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784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785" w:author="Microsoft Office User" w:date="2018-03-27T23:36:00Z">
              <w:tcPr>
                <w:tcW w:w="960" w:type="dxa"/>
                <w:hideMark/>
              </w:tcPr>
            </w:tcPrChange>
          </w:tcPr>
          <w:p w14:paraId="71DE6108" w14:textId="77777777" w:rsidR="005F3BAC" w:rsidRPr="00CA6D40" w:rsidRDefault="005F3BAC">
            <w:pPr>
              <w:rPr>
                <w:ins w:id="786" w:author="Hoan Ng" w:date="2017-03-20T22:18:00Z"/>
                <w:rFonts w:ascii="Arial" w:hAnsi="Arial" w:cs="Arial"/>
                <w:b/>
                <w:bCs/>
                <w:rPrChange w:id="787" w:author="Microsoft Office User" w:date="2018-04-10T12:15:00Z">
                  <w:rPr>
                    <w:ins w:id="788" w:author="Hoan Ng" w:date="2017-03-20T22:18:00Z"/>
                    <w:b/>
                    <w:bCs/>
                  </w:rPr>
                </w:rPrChange>
              </w:rPr>
            </w:pPr>
            <w:ins w:id="789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790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791" w:author="Microsoft Office User" w:date="2018-03-27T23:36:00Z">
              <w:tcPr>
                <w:tcW w:w="960" w:type="dxa"/>
                <w:hideMark/>
              </w:tcPr>
            </w:tcPrChange>
          </w:tcPr>
          <w:p w14:paraId="7B3D550E" w14:textId="77777777" w:rsidR="005F3BAC" w:rsidRPr="00CA6D40" w:rsidRDefault="005F3BAC">
            <w:pPr>
              <w:rPr>
                <w:ins w:id="792" w:author="Hoan Ng" w:date="2017-03-20T22:18:00Z"/>
                <w:rFonts w:ascii="Arial" w:hAnsi="Arial" w:cs="Arial"/>
                <w:b/>
                <w:bCs/>
                <w:rPrChange w:id="793" w:author="Microsoft Office User" w:date="2018-04-10T12:15:00Z">
                  <w:rPr>
                    <w:ins w:id="794" w:author="Hoan Ng" w:date="2017-03-20T22:18:00Z"/>
                    <w:b/>
                    <w:bCs/>
                  </w:rPr>
                </w:rPrChange>
              </w:rPr>
            </w:pPr>
            <w:ins w:id="795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796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797" w:author="Microsoft Office User" w:date="2018-03-27T23:36:00Z">
              <w:tcPr>
                <w:tcW w:w="960" w:type="dxa"/>
                <w:hideMark/>
              </w:tcPr>
            </w:tcPrChange>
          </w:tcPr>
          <w:p w14:paraId="7AF502AD" w14:textId="77777777" w:rsidR="005F3BAC" w:rsidRPr="00CA6D40" w:rsidRDefault="005F3BAC">
            <w:pPr>
              <w:rPr>
                <w:ins w:id="798" w:author="Hoan Ng" w:date="2017-03-20T22:18:00Z"/>
                <w:rFonts w:ascii="Arial" w:hAnsi="Arial" w:cs="Arial"/>
                <w:b/>
                <w:bCs/>
                <w:rPrChange w:id="799" w:author="Microsoft Office User" w:date="2018-04-10T12:15:00Z">
                  <w:rPr>
                    <w:ins w:id="800" w:author="Hoan Ng" w:date="2017-03-20T22:18:00Z"/>
                    <w:b/>
                    <w:bCs/>
                  </w:rPr>
                </w:rPrChange>
              </w:rPr>
            </w:pPr>
            <w:ins w:id="801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802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5DCD9365" w14:textId="77777777" w:rsidTr="00491339">
        <w:trPr>
          <w:trHeight w:val="300"/>
          <w:jc w:val="center"/>
          <w:ins w:id="803" w:author="Hoan Ng" w:date="2017-03-20T22:18:00Z"/>
          <w:trPrChange w:id="804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805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2AFCE6AD" w14:textId="77777777" w:rsidR="005F3BAC" w:rsidRPr="00CA6D40" w:rsidRDefault="005F3BAC">
            <w:pPr>
              <w:rPr>
                <w:ins w:id="806" w:author="Hoan Ng" w:date="2017-03-20T22:18:00Z"/>
                <w:rFonts w:ascii="Arial" w:hAnsi="Arial" w:cs="Arial"/>
                <w:b/>
                <w:bCs/>
                <w:rPrChange w:id="807" w:author="Microsoft Office User" w:date="2018-04-10T12:15:00Z">
                  <w:rPr>
                    <w:ins w:id="808" w:author="Hoan Ng" w:date="2017-03-20T22:18:00Z"/>
                    <w:b/>
                    <w:bCs/>
                  </w:rPr>
                </w:rPrChange>
              </w:rPr>
            </w:pPr>
            <w:ins w:id="809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810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811" w:author="Microsoft Office User" w:date="2018-03-27T23:36:00Z">
              <w:tcPr>
                <w:tcW w:w="3340" w:type="dxa"/>
                <w:hideMark/>
              </w:tcPr>
            </w:tcPrChange>
          </w:tcPr>
          <w:p w14:paraId="432A4F84" w14:textId="77777777" w:rsidR="005F3BAC" w:rsidRPr="00CA6D40" w:rsidRDefault="005F3BAC" w:rsidP="005F3BAC">
            <w:pPr>
              <w:rPr>
                <w:ins w:id="812" w:author="Hoan Ng" w:date="2017-03-20T22:18:00Z"/>
                <w:rFonts w:ascii="Arial" w:hAnsi="Arial" w:cs="Arial"/>
                <w:b/>
                <w:bCs/>
                <w:rPrChange w:id="813" w:author="Microsoft Office User" w:date="2018-04-10T12:15:00Z">
                  <w:rPr>
                    <w:ins w:id="814" w:author="Hoan Ng" w:date="2017-03-20T22:18:00Z"/>
                    <w:b/>
                    <w:bCs/>
                  </w:rPr>
                </w:rPrChange>
              </w:rPr>
            </w:pPr>
            <w:ins w:id="815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816" w:author="Microsoft Office User" w:date="2018-04-10T12:15:00Z">
                    <w:rPr>
                      <w:b/>
                      <w:bCs/>
                    </w:rPr>
                  </w:rPrChange>
                </w:rPr>
                <w:t>4.2.</w:t>
              </w:r>
            </w:ins>
          </w:p>
        </w:tc>
        <w:tc>
          <w:tcPr>
            <w:tcW w:w="1027" w:type="dxa"/>
            <w:hideMark/>
            <w:tcPrChange w:id="817" w:author="Microsoft Office User" w:date="2018-03-27T23:36:00Z">
              <w:tcPr>
                <w:tcW w:w="960" w:type="dxa"/>
                <w:hideMark/>
              </w:tcPr>
            </w:tcPrChange>
          </w:tcPr>
          <w:p w14:paraId="49395E88" w14:textId="77777777" w:rsidR="005F3BAC" w:rsidRPr="00CA6D40" w:rsidRDefault="005F3BAC">
            <w:pPr>
              <w:rPr>
                <w:ins w:id="818" w:author="Hoan Ng" w:date="2017-03-20T22:18:00Z"/>
                <w:rFonts w:ascii="Arial" w:hAnsi="Arial" w:cs="Arial"/>
                <w:b/>
                <w:bCs/>
                <w:rPrChange w:id="819" w:author="Microsoft Office User" w:date="2018-04-10T12:15:00Z">
                  <w:rPr>
                    <w:ins w:id="820" w:author="Hoan Ng" w:date="2017-03-20T22:18:00Z"/>
                    <w:b/>
                    <w:bCs/>
                  </w:rPr>
                </w:rPrChange>
              </w:rPr>
            </w:pPr>
            <w:ins w:id="821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822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823" w:author="Microsoft Office User" w:date="2018-03-27T23:36:00Z">
              <w:tcPr>
                <w:tcW w:w="960" w:type="dxa"/>
                <w:hideMark/>
              </w:tcPr>
            </w:tcPrChange>
          </w:tcPr>
          <w:p w14:paraId="38EC709B" w14:textId="77777777" w:rsidR="005F3BAC" w:rsidRPr="00CA6D40" w:rsidRDefault="005F3BAC">
            <w:pPr>
              <w:rPr>
                <w:ins w:id="824" w:author="Hoan Ng" w:date="2017-03-20T22:18:00Z"/>
                <w:rFonts w:ascii="Arial" w:hAnsi="Arial" w:cs="Arial"/>
                <w:b/>
                <w:bCs/>
                <w:rPrChange w:id="825" w:author="Microsoft Office User" w:date="2018-04-10T12:15:00Z">
                  <w:rPr>
                    <w:ins w:id="826" w:author="Hoan Ng" w:date="2017-03-20T22:18:00Z"/>
                    <w:b/>
                    <w:bCs/>
                  </w:rPr>
                </w:rPrChange>
              </w:rPr>
            </w:pPr>
            <w:ins w:id="827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828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829" w:author="Microsoft Office User" w:date="2018-03-27T23:36:00Z">
              <w:tcPr>
                <w:tcW w:w="960" w:type="dxa"/>
                <w:hideMark/>
              </w:tcPr>
            </w:tcPrChange>
          </w:tcPr>
          <w:p w14:paraId="61A8C50C" w14:textId="77777777" w:rsidR="005F3BAC" w:rsidRPr="00CA6D40" w:rsidRDefault="005F3BAC">
            <w:pPr>
              <w:rPr>
                <w:ins w:id="830" w:author="Hoan Ng" w:date="2017-03-20T22:18:00Z"/>
                <w:rFonts w:ascii="Arial" w:hAnsi="Arial" w:cs="Arial"/>
                <w:b/>
                <w:bCs/>
                <w:rPrChange w:id="831" w:author="Microsoft Office User" w:date="2018-04-10T12:15:00Z">
                  <w:rPr>
                    <w:ins w:id="832" w:author="Hoan Ng" w:date="2017-03-20T22:18:00Z"/>
                    <w:b/>
                    <w:bCs/>
                  </w:rPr>
                </w:rPrChange>
              </w:rPr>
            </w:pPr>
            <w:ins w:id="833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834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835" w:author="Microsoft Office User" w:date="2018-03-27T23:36:00Z">
              <w:tcPr>
                <w:tcW w:w="960" w:type="dxa"/>
                <w:hideMark/>
              </w:tcPr>
            </w:tcPrChange>
          </w:tcPr>
          <w:p w14:paraId="229C35ED" w14:textId="77777777" w:rsidR="005F3BAC" w:rsidRPr="00CA6D40" w:rsidRDefault="005F3BAC">
            <w:pPr>
              <w:rPr>
                <w:ins w:id="836" w:author="Hoan Ng" w:date="2017-03-20T22:18:00Z"/>
                <w:rFonts w:ascii="Arial" w:hAnsi="Arial" w:cs="Arial"/>
                <w:b/>
                <w:bCs/>
                <w:rPrChange w:id="837" w:author="Microsoft Office User" w:date="2018-04-10T12:15:00Z">
                  <w:rPr>
                    <w:ins w:id="838" w:author="Hoan Ng" w:date="2017-03-20T22:18:00Z"/>
                    <w:b/>
                    <w:bCs/>
                  </w:rPr>
                </w:rPrChange>
              </w:rPr>
            </w:pPr>
            <w:ins w:id="839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840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406C40F0" w14:textId="77777777" w:rsidTr="00491339">
        <w:trPr>
          <w:trHeight w:val="300"/>
          <w:jc w:val="center"/>
          <w:ins w:id="841" w:author="Hoan Ng" w:date="2017-03-20T22:18:00Z"/>
          <w:trPrChange w:id="842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843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329C82C7" w14:textId="77777777" w:rsidR="005F3BAC" w:rsidRPr="00CA6D40" w:rsidRDefault="005F3BAC">
            <w:pPr>
              <w:rPr>
                <w:ins w:id="844" w:author="Hoan Ng" w:date="2017-03-20T22:18:00Z"/>
                <w:rFonts w:ascii="Arial" w:hAnsi="Arial" w:cs="Arial"/>
                <w:b/>
                <w:bCs/>
                <w:rPrChange w:id="845" w:author="Microsoft Office User" w:date="2018-04-10T12:15:00Z">
                  <w:rPr>
                    <w:ins w:id="846" w:author="Hoan Ng" w:date="2017-03-20T22:18:00Z"/>
                    <w:b/>
                    <w:bCs/>
                  </w:rPr>
                </w:rPrChange>
              </w:rPr>
            </w:pPr>
            <w:ins w:id="847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848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849" w:author="Microsoft Office User" w:date="2018-03-27T23:36:00Z">
              <w:tcPr>
                <w:tcW w:w="3340" w:type="dxa"/>
                <w:hideMark/>
              </w:tcPr>
            </w:tcPrChange>
          </w:tcPr>
          <w:p w14:paraId="3951D426" w14:textId="77777777" w:rsidR="005F3BAC" w:rsidRPr="00CA6D40" w:rsidRDefault="005F3BAC" w:rsidP="005F3BAC">
            <w:pPr>
              <w:rPr>
                <w:ins w:id="850" w:author="Hoan Ng" w:date="2017-03-20T22:18:00Z"/>
                <w:rFonts w:ascii="Arial" w:hAnsi="Arial" w:cs="Arial"/>
                <w:b/>
                <w:bCs/>
                <w:rPrChange w:id="851" w:author="Microsoft Office User" w:date="2018-04-10T12:15:00Z">
                  <w:rPr>
                    <w:ins w:id="852" w:author="Hoan Ng" w:date="2017-03-20T22:18:00Z"/>
                    <w:b/>
                    <w:bCs/>
                  </w:rPr>
                </w:rPrChange>
              </w:rPr>
            </w:pPr>
            <w:ins w:id="853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854" w:author="Microsoft Office User" w:date="2018-04-10T12:15:00Z">
                    <w:rPr>
                      <w:b/>
                      <w:bCs/>
                    </w:rPr>
                  </w:rPrChange>
                </w:rPr>
                <w:t>4.3</w:t>
              </w:r>
            </w:ins>
          </w:p>
        </w:tc>
        <w:tc>
          <w:tcPr>
            <w:tcW w:w="1027" w:type="dxa"/>
            <w:hideMark/>
            <w:tcPrChange w:id="855" w:author="Microsoft Office User" w:date="2018-03-27T23:36:00Z">
              <w:tcPr>
                <w:tcW w:w="960" w:type="dxa"/>
                <w:hideMark/>
              </w:tcPr>
            </w:tcPrChange>
          </w:tcPr>
          <w:p w14:paraId="13449711" w14:textId="77777777" w:rsidR="005F3BAC" w:rsidRPr="00CA6D40" w:rsidRDefault="005F3BAC">
            <w:pPr>
              <w:rPr>
                <w:ins w:id="856" w:author="Hoan Ng" w:date="2017-03-20T22:18:00Z"/>
                <w:rFonts w:ascii="Arial" w:hAnsi="Arial" w:cs="Arial"/>
                <w:b/>
                <w:bCs/>
                <w:rPrChange w:id="857" w:author="Microsoft Office User" w:date="2018-04-10T12:15:00Z">
                  <w:rPr>
                    <w:ins w:id="858" w:author="Hoan Ng" w:date="2017-03-20T22:18:00Z"/>
                    <w:b/>
                    <w:bCs/>
                  </w:rPr>
                </w:rPrChange>
              </w:rPr>
            </w:pPr>
            <w:ins w:id="859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860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861" w:author="Microsoft Office User" w:date="2018-03-27T23:36:00Z">
              <w:tcPr>
                <w:tcW w:w="960" w:type="dxa"/>
                <w:hideMark/>
              </w:tcPr>
            </w:tcPrChange>
          </w:tcPr>
          <w:p w14:paraId="496411CF" w14:textId="77777777" w:rsidR="005F3BAC" w:rsidRPr="00CA6D40" w:rsidRDefault="005F3BAC">
            <w:pPr>
              <w:rPr>
                <w:ins w:id="862" w:author="Hoan Ng" w:date="2017-03-20T22:18:00Z"/>
                <w:rFonts w:ascii="Arial" w:hAnsi="Arial" w:cs="Arial"/>
                <w:b/>
                <w:bCs/>
                <w:rPrChange w:id="863" w:author="Microsoft Office User" w:date="2018-04-10T12:15:00Z">
                  <w:rPr>
                    <w:ins w:id="864" w:author="Hoan Ng" w:date="2017-03-20T22:18:00Z"/>
                    <w:b/>
                    <w:bCs/>
                  </w:rPr>
                </w:rPrChange>
              </w:rPr>
            </w:pPr>
            <w:ins w:id="865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866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867" w:author="Microsoft Office User" w:date="2018-03-27T23:36:00Z">
              <w:tcPr>
                <w:tcW w:w="960" w:type="dxa"/>
                <w:hideMark/>
              </w:tcPr>
            </w:tcPrChange>
          </w:tcPr>
          <w:p w14:paraId="1F0C199A" w14:textId="77777777" w:rsidR="005F3BAC" w:rsidRPr="00CA6D40" w:rsidRDefault="005F3BAC">
            <w:pPr>
              <w:rPr>
                <w:ins w:id="868" w:author="Hoan Ng" w:date="2017-03-20T22:18:00Z"/>
                <w:rFonts w:ascii="Arial" w:hAnsi="Arial" w:cs="Arial"/>
                <w:b/>
                <w:bCs/>
                <w:rPrChange w:id="869" w:author="Microsoft Office User" w:date="2018-04-10T12:15:00Z">
                  <w:rPr>
                    <w:ins w:id="870" w:author="Hoan Ng" w:date="2017-03-20T22:18:00Z"/>
                    <w:b/>
                    <w:bCs/>
                  </w:rPr>
                </w:rPrChange>
              </w:rPr>
            </w:pPr>
            <w:ins w:id="871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872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873" w:author="Microsoft Office User" w:date="2018-03-27T23:36:00Z">
              <w:tcPr>
                <w:tcW w:w="960" w:type="dxa"/>
                <w:hideMark/>
              </w:tcPr>
            </w:tcPrChange>
          </w:tcPr>
          <w:p w14:paraId="2E3EF5E6" w14:textId="77777777" w:rsidR="005F3BAC" w:rsidRPr="00CA6D40" w:rsidRDefault="005F3BAC">
            <w:pPr>
              <w:rPr>
                <w:ins w:id="874" w:author="Hoan Ng" w:date="2017-03-20T22:18:00Z"/>
                <w:rFonts w:ascii="Arial" w:hAnsi="Arial" w:cs="Arial"/>
                <w:b/>
                <w:bCs/>
                <w:rPrChange w:id="875" w:author="Microsoft Office User" w:date="2018-04-10T12:15:00Z">
                  <w:rPr>
                    <w:ins w:id="876" w:author="Hoan Ng" w:date="2017-03-20T22:18:00Z"/>
                    <w:b/>
                    <w:bCs/>
                  </w:rPr>
                </w:rPrChange>
              </w:rPr>
            </w:pPr>
            <w:ins w:id="877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878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21C807D0" w14:textId="77777777" w:rsidTr="00491339">
        <w:trPr>
          <w:trHeight w:val="300"/>
          <w:jc w:val="center"/>
          <w:ins w:id="879" w:author="Hoan Ng" w:date="2017-03-20T22:18:00Z"/>
          <w:trPrChange w:id="880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881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1403FC80" w14:textId="77777777" w:rsidR="005F3BAC" w:rsidRPr="00CA6D40" w:rsidRDefault="005F3BAC">
            <w:pPr>
              <w:rPr>
                <w:ins w:id="882" w:author="Hoan Ng" w:date="2017-03-20T22:18:00Z"/>
                <w:rFonts w:ascii="Arial" w:hAnsi="Arial" w:cs="Arial"/>
                <w:b/>
                <w:bCs/>
                <w:rPrChange w:id="883" w:author="Microsoft Office User" w:date="2018-04-10T12:15:00Z">
                  <w:rPr>
                    <w:ins w:id="884" w:author="Hoan Ng" w:date="2017-03-20T22:18:00Z"/>
                    <w:b/>
                    <w:bCs/>
                  </w:rPr>
                </w:rPrChange>
              </w:rPr>
            </w:pPr>
            <w:ins w:id="885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886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887" w:author="Microsoft Office User" w:date="2018-03-27T23:36:00Z">
              <w:tcPr>
                <w:tcW w:w="3340" w:type="dxa"/>
                <w:hideMark/>
              </w:tcPr>
            </w:tcPrChange>
          </w:tcPr>
          <w:p w14:paraId="77FA6EA6" w14:textId="77777777" w:rsidR="005F3BAC" w:rsidRPr="00CA6D40" w:rsidRDefault="005F3BAC">
            <w:pPr>
              <w:rPr>
                <w:ins w:id="888" w:author="Hoan Ng" w:date="2017-03-20T22:18:00Z"/>
                <w:rFonts w:ascii="Arial" w:hAnsi="Arial" w:cs="Arial"/>
                <w:b/>
                <w:bCs/>
                <w:rPrChange w:id="889" w:author="Microsoft Office User" w:date="2018-04-10T12:15:00Z">
                  <w:rPr>
                    <w:ins w:id="890" w:author="Hoan Ng" w:date="2017-03-20T22:18:00Z"/>
                    <w:b/>
                    <w:bCs/>
                  </w:rPr>
                </w:rPrChange>
              </w:rPr>
            </w:pPr>
            <w:proofErr w:type="spellStart"/>
            <w:ins w:id="891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892" w:author="Microsoft Office User" w:date="2018-04-10T12:15:00Z">
                    <w:rPr>
                      <w:b/>
                      <w:bCs/>
                    </w:rPr>
                  </w:rPrChange>
                </w:rPr>
                <w:t>Chương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893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5: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894" w:author="Microsoft Office User" w:date="2018-04-10T12:15:00Z">
                    <w:rPr>
                      <w:b/>
                      <w:bCs/>
                    </w:rPr>
                  </w:rPrChange>
                </w:rPr>
                <w:t>Kiểm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895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896" w:author="Microsoft Office User" w:date="2018-04-10T12:15:00Z">
                    <w:rPr>
                      <w:b/>
                      <w:bCs/>
                    </w:rPr>
                  </w:rPrChange>
                </w:rPr>
                <w:t>thử</w:t>
              </w:r>
              <w:proofErr w:type="spellEnd"/>
            </w:ins>
          </w:p>
        </w:tc>
        <w:tc>
          <w:tcPr>
            <w:tcW w:w="1027" w:type="dxa"/>
            <w:hideMark/>
            <w:tcPrChange w:id="897" w:author="Microsoft Office User" w:date="2018-03-27T23:36:00Z">
              <w:tcPr>
                <w:tcW w:w="960" w:type="dxa"/>
                <w:hideMark/>
              </w:tcPr>
            </w:tcPrChange>
          </w:tcPr>
          <w:p w14:paraId="5D73C054" w14:textId="3BBFE7F9" w:rsidR="005F3BAC" w:rsidRPr="00CA6D40" w:rsidRDefault="01AA975A">
            <w:pPr>
              <w:rPr>
                <w:ins w:id="898" w:author="Hoan Ng" w:date="2017-03-20T22:18:00Z"/>
                <w:rFonts w:ascii="Arial" w:hAnsi="Arial" w:cs="Arial"/>
                <w:b/>
                <w:bCs/>
                <w:rPrChange w:id="899" w:author="Microsoft Office User" w:date="2018-04-10T12:15:00Z">
                  <w:rPr>
                    <w:ins w:id="900" w:author="Hoan Ng" w:date="2017-03-20T22:18:00Z"/>
                    <w:b/>
                    <w:bCs/>
                  </w:rPr>
                </w:rPrChange>
              </w:rPr>
            </w:pPr>
            <w:ins w:id="901" w:author="Trần Công Tiến" w:date="2018-03-27T00:51:00Z">
              <w:r w:rsidRPr="00CA6D40">
                <w:rPr>
                  <w:rFonts w:ascii="Arial" w:hAnsi="Arial" w:cs="Arial"/>
                  <w:b/>
                  <w:bCs/>
                  <w:rPrChange w:id="902" w:author="Microsoft Office User" w:date="2018-04-10T12:15:00Z">
                    <w:rPr>
                      <w:b/>
                      <w:bCs/>
                    </w:rPr>
                  </w:rPrChange>
                </w:rPr>
                <w:t>7</w:t>
              </w:r>
            </w:ins>
          </w:p>
        </w:tc>
        <w:tc>
          <w:tcPr>
            <w:tcW w:w="868" w:type="dxa"/>
            <w:hideMark/>
            <w:tcPrChange w:id="903" w:author="Microsoft Office User" w:date="2018-03-27T23:36:00Z">
              <w:tcPr>
                <w:tcW w:w="960" w:type="dxa"/>
                <w:hideMark/>
              </w:tcPr>
            </w:tcPrChange>
          </w:tcPr>
          <w:p w14:paraId="3CA63141" w14:textId="1A364044" w:rsidR="005F3BAC" w:rsidRPr="00CA6D40" w:rsidRDefault="005F3BAC" w:rsidP="01AA975A">
            <w:pPr>
              <w:spacing w:after="160" w:line="259" w:lineRule="auto"/>
              <w:rPr>
                <w:rFonts w:ascii="Arial" w:hAnsi="Arial" w:cs="Arial"/>
                <w:b/>
                <w:bCs/>
                <w:rPrChange w:id="904" w:author="Microsoft Office User" w:date="2018-04-10T12:15:00Z">
                  <w:rPr>
                    <w:b/>
                    <w:bCs/>
                  </w:rPr>
                </w:rPrChange>
              </w:rPr>
            </w:pPr>
            <w:ins w:id="905" w:author="Hoan Ng" w:date="2017-03-20T22:18:00Z">
              <w:del w:id="906" w:author="Trần Công Tiến" w:date="2018-03-27T00:51:00Z">
                <w:r w:rsidRPr="00CA6D40" w:rsidDel="01AA975A">
                  <w:rPr>
                    <w:rFonts w:ascii="Arial" w:hAnsi="Arial" w:cs="Arial"/>
                    <w:b/>
                    <w:bCs/>
                    <w:rPrChange w:id="907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proofErr w:type="spellStart"/>
            <w:ins w:id="908" w:author="Trần Công Tiến" w:date="2018-03-27T00:51:00Z">
              <w:r w:rsidR="01AA975A" w:rsidRPr="00CA6D40">
                <w:rPr>
                  <w:rFonts w:ascii="Arial" w:hAnsi="Arial" w:cs="Arial"/>
                  <w:b/>
                  <w:bCs/>
                  <w:rPrChange w:id="909" w:author="Microsoft Office User" w:date="2018-04-10T12:15:00Z">
                    <w:rPr/>
                  </w:rPrChange>
                </w:rPr>
                <w:t>Vinh</w:t>
              </w:r>
            </w:ins>
            <w:proofErr w:type="spellEnd"/>
          </w:p>
        </w:tc>
        <w:tc>
          <w:tcPr>
            <w:tcW w:w="978" w:type="dxa"/>
            <w:hideMark/>
            <w:tcPrChange w:id="910" w:author="Microsoft Office User" w:date="2018-03-27T23:36:00Z">
              <w:tcPr>
                <w:tcW w:w="960" w:type="dxa"/>
                <w:hideMark/>
              </w:tcPr>
            </w:tcPrChange>
          </w:tcPr>
          <w:p w14:paraId="4EBC632E" w14:textId="03AF6BF4" w:rsidR="005F3BAC" w:rsidRPr="00CA6D40" w:rsidRDefault="005F3BAC" w:rsidP="01AA975A">
            <w:pPr>
              <w:spacing w:after="160" w:line="259" w:lineRule="auto"/>
              <w:rPr>
                <w:rFonts w:ascii="Arial" w:hAnsi="Arial" w:cs="Arial"/>
                <w:b/>
                <w:bCs/>
                <w:rPrChange w:id="911" w:author="Microsoft Office User" w:date="2018-04-10T12:15:00Z">
                  <w:rPr>
                    <w:b/>
                    <w:bCs/>
                  </w:rPr>
                </w:rPrChange>
              </w:rPr>
            </w:pPr>
            <w:ins w:id="912" w:author="Hoan Ng" w:date="2017-03-20T22:18:00Z">
              <w:del w:id="913" w:author="Trần Công Tiến" w:date="2018-03-27T00:51:00Z">
                <w:r w:rsidRPr="00CA6D40" w:rsidDel="01AA975A">
                  <w:rPr>
                    <w:rFonts w:ascii="Arial" w:hAnsi="Arial" w:cs="Arial"/>
                    <w:b/>
                    <w:bCs/>
                    <w:rPrChange w:id="914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ins w:id="915" w:author="Trần Công Tiến" w:date="2018-03-27T00:51:00Z">
              <w:r w:rsidR="01AA975A" w:rsidRPr="00CA6D40">
                <w:rPr>
                  <w:rFonts w:ascii="Arial" w:hAnsi="Arial" w:cs="Arial"/>
                  <w:b/>
                  <w:bCs/>
                  <w:rPrChange w:id="916" w:author="Microsoft Office User" w:date="2018-04-10T12:15:00Z">
                    <w:rPr/>
                  </w:rPrChange>
                </w:rPr>
                <w:t>0%</w:t>
              </w:r>
            </w:ins>
          </w:p>
        </w:tc>
        <w:tc>
          <w:tcPr>
            <w:tcW w:w="790" w:type="dxa"/>
            <w:hideMark/>
            <w:tcPrChange w:id="917" w:author="Microsoft Office User" w:date="2018-03-27T23:36:00Z">
              <w:tcPr>
                <w:tcW w:w="960" w:type="dxa"/>
                <w:hideMark/>
              </w:tcPr>
            </w:tcPrChange>
          </w:tcPr>
          <w:p w14:paraId="2C35AA03" w14:textId="77777777" w:rsidR="005F3BAC" w:rsidRPr="00CA6D40" w:rsidRDefault="005F3BAC">
            <w:pPr>
              <w:rPr>
                <w:ins w:id="918" w:author="Hoan Ng" w:date="2017-03-20T22:18:00Z"/>
                <w:rFonts w:ascii="Arial" w:hAnsi="Arial" w:cs="Arial"/>
                <w:b/>
                <w:bCs/>
                <w:rPrChange w:id="919" w:author="Microsoft Office User" w:date="2018-04-10T12:15:00Z">
                  <w:rPr>
                    <w:ins w:id="920" w:author="Hoan Ng" w:date="2017-03-20T22:18:00Z"/>
                    <w:b/>
                    <w:bCs/>
                  </w:rPr>
                </w:rPrChange>
              </w:rPr>
            </w:pPr>
            <w:ins w:id="921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922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196FFD71" w14:textId="77777777" w:rsidTr="00491339">
        <w:trPr>
          <w:trHeight w:val="300"/>
          <w:jc w:val="center"/>
          <w:ins w:id="923" w:author="Hoan Ng" w:date="2017-03-20T22:18:00Z"/>
          <w:trPrChange w:id="924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925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11E07E6C" w14:textId="77777777" w:rsidR="005F3BAC" w:rsidRPr="00CA6D40" w:rsidRDefault="005F3BAC">
            <w:pPr>
              <w:rPr>
                <w:ins w:id="926" w:author="Hoan Ng" w:date="2017-03-20T22:18:00Z"/>
                <w:rFonts w:ascii="Arial" w:hAnsi="Arial" w:cs="Arial"/>
                <w:b/>
                <w:bCs/>
                <w:rPrChange w:id="927" w:author="Microsoft Office User" w:date="2018-04-10T12:15:00Z">
                  <w:rPr>
                    <w:ins w:id="928" w:author="Hoan Ng" w:date="2017-03-20T22:18:00Z"/>
                    <w:b/>
                    <w:bCs/>
                  </w:rPr>
                </w:rPrChange>
              </w:rPr>
            </w:pPr>
            <w:ins w:id="929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930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931" w:author="Microsoft Office User" w:date="2018-03-27T23:36:00Z">
              <w:tcPr>
                <w:tcW w:w="3340" w:type="dxa"/>
                <w:hideMark/>
              </w:tcPr>
            </w:tcPrChange>
          </w:tcPr>
          <w:p w14:paraId="6C5EB020" w14:textId="77777777" w:rsidR="005F3BAC" w:rsidRPr="00CA6D40" w:rsidRDefault="005F3BAC">
            <w:pPr>
              <w:rPr>
                <w:ins w:id="932" w:author="Hoan Ng" w:date="2017-03-20T22:18:00Z"/>
                <w:rFonts w:ascii="Arial" w:hAnsi="Arial" w:cs="Arial"/>
                <w:b/>
                <w:bCs/>
                <w:rPrChange w:id="933" w:author="Microsoft Office User" w:date="2018-04-10T12:15:00Z">
                  <w:rPr>
                    <w:ins w:id="934" w:author="Hoan Ng" w:date="2017-03-20T22:18:00Z"/>
                    <w:b/>
                    <w:bCs/>
                  </w:rPr>
                </w:rPrChange>
              </w:rPr>
            </w:pPr>
            <w:proofErr w:type="spellStart"/>
            <w:ins w:id="935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936" w:author="Microsoft Office User" w:date="2018-04-10T12:15:00Z">
                    <w:rPr>
                      <w:b/>
                      <w:bCs/>
                    </w:rPr>
                  </w:rPrChange>
                </w:rPr>
                <w:t>Chương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937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6: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938" w:author="Microsoft Office User" w:date="2018-04-10T12:15:00Z">
                    <w:rPr>
                      <w:b/>
                      <w:bCs/>
                    </w:rPr>
                  </w:rPrChange>
                </w:rPr>
                <w:t>Kết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939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940" w:author="Microsoft Office User" w:date="2018-04-10T12:15:00Z">
                    <w:rPr>
                      <w:b/>
                      <w:bCs/>
                    </w:rPr>
                  </w:rPrChange>
                </w:rPr>
                <w:t>luận</w:t>
              </w:r>
              <w:proofErr w:type="spellEnd"/>
            </w:ins>
          </w:p>
        </w:tc>
        <w:tc>
          <w:tcPr>
            <w:tcW w:w="1027" w:type="dxa"/>
            <w:hideMark/>
            <w:tcPrChange w:id="941" w:author="Microsoft Office User" w:date="2018-03-27T23:36:00Z">
              <w:tcPr>
                <w:tcW w:w="960" w:type="dxa"/>
                <w:hideMark/>
              </w:tcPr>
            </w:tcPrChange>
          </w:tcPr>
          <w:p w14:paraId="0797B2FD" w14:textId="308A0BDB" w:rsidR="005F3BAC" w:rsidRPr="00CA6D40" w:rsidRDefault="005F3BAC" w:rsidP="01AA975A">
            <w:pPr>
              <w:spacing w:after="160" w:line="259" w:lineRule="auto"/>
              <w:rPr>
                <w:rFonts w:ascii="Arial" w:hAnsi="Arial" w:cs="Arial"/>
                <w:b/>
                <w:bCs/>
                <w:rPrChange w:id="942" w:author="Microsoft Office User" w:date="2018-04-10T12:15:00Z">
                  <w:rPr>
                    <w:b/>
                    <w:bCs/>
                  </w:rPr>
                </w:rPrChange>
              </w:rPr>
            </w:pPr>
            <w:ins w:id="943" w:author="Hoan Ng" w:date="2017-03-20T22:18:00Z">
              <w:del w:id="944" w:author="Trần Công Tiến" w:date="2018-03-27T00:51:00Z">
                <w:r w:rsidRPr="00CA6D40" w:rsidDel="01AA975A">
                  <w:rPr>
                    <w:rFonts w:ascii="Arial" w:hAnsi="Arial" w:cs="Arial"/>
                    <w:b/>
                    <w:bCs/>
                    <w:rPrChange w:id="945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ins w:id="946" w:author="Trần Công Tiến" w:date="2018-03-27T00:51:00Z">
              <w:r w:rsidR="01AA975A" w:rsidRPr="00CA6D40">
                <w:rPr>
                  <w:rFonts w:ascii="Arial" w:hAnsi="Arial" w:cs="Arial"/>
                  <w:b/>
                  <w:bCs/>
                  <w:rPrChange w:id="947" w:author="Microsoft Office User" w:date="2018-04-10T12:15:00Z">
                    <w:rPr/>
                  </w:rPrChange>
                </w:rPr>
                <w:t>7</w:t>
              </w:r>
            </w:ins>
          </w:p>
        </w:tc>
        <w:tc>
          <w:tcPr>
            <w:tcW w:w="868" w:type="dxa"/>
            <w:hideMark/>
            <w:tcPrChange w:id="948" w:author="Microsoft Office User" w:date="2018-03-27T23:36:00Z">
              <w:tcPr>
                <w:tcW w:w="960" w:type="dxa"/>
                <w:hideMark/>
              </w:tcPr>
            </w:tcPrChange>
          </w:tcPr>
          <w:p w14:paraId="61BA5505" w14:textId="6701E219" w:rsidR="005F3BAC" w:rsidRPr="00CA6D40" w:rsidRDefault="005F3BAC" w:rsidP="01AA975A">
            <w:pPr>
              <w:spacing w:after="160" w:line="259" w:lineRule="auto"/>
              <w:rPr>
                <w:rFonts w:ascii="Arial" w:hAnsi="Arial" w:cs="Arial"/>
                <w:b/>
                <w:bCs/>
                <w:rPrChange w:id="949" w:author="Microsoft Office User" w:date="2018-04-10T12:15:00Z">
                  <w:rPr>
                    <w:b/>
                    <w:bCs/>
                  </w:rPr>
                </w:rPrChange>
              </w:rPr>
            </w:pPr>
            <w:ins w:id="950" w:author="Hoan Ng" w:date="2017-03-20T22:18:00Z">
              <w:del w:id="951" w:author="Trần Công Tiến" w:date="2018-03-27T00:51:00Z">
                <w:r w:rsidRPr="00CA6D40" w:rsidDel="01AA975A">
                  <w:rPr>
                    <w:rFonts w:ascii="Arial" w:hAnsi="Arial" w:cs="Arial"/>
                    <w:b/>
                    <w:bCs/>
                    <w:rPrChange w:id="952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proofErr w:type="spellStart"/>
            <w:ins w:id="953" w:author="Trần Công Tiến" w:date="2018-03-27T00:51:00Z">
              <w:r w:rsidR="01AA975A" w:rsidRPr="00CA6D40">
                <w:rPr>
                  <w:rFonts w:ascii="Arial" w:hAnsi="Arial" w:cs="Arial"/>
                  <w:b/>
                  <w:bCs/>
                  <w:rPrChange w:id="954" w:author="Microsoft Office User" w:date="2018-04-10T12:15:00Z">
                    <w:rPr/>
                  </w:rPrChange>
                </w:rPr>
                <w:t>Vinh</w:t>
              </w:r>
            </w:ins>
            <w:proofErr w:type="spellEnd"/>
          </w:p>
        </w:tc>
        <w:tc>
          <w:tcPr>
            <w:tcW w:w="978" w:type="dxa"/>
            <w:hideMark/>
            <w:tcPrChange w:id="955" w:author="Microsoft Office User" w:date="2018-03-27T23:36:00Z">
              <w:tcPr>
                <w:tcW w:w="960" w:type="dxa"/>
                <w:hideMark/>
              </w:tcPr>
            </w:tcPrChange>
          </w:tcPr>
          <w:p w14:paraId="445C9B19" w14:textId="4EBAB4D6" w:rsidR="005F3BAC" w:rsidRPr="00CA6D40" w:rsidRDefault="005F3BAC" w:rsidP="01AA975A">
            <w:pPr>
              <w:spacing w:after="160" w:line="259" w:lineRule="auto"/>
              <w:rPr>
                <w:rFonts w:ascii="Arial" w:hAnsi="Arial" w:cs="Arial"/>
                <w:b/>
                <w:bCs/>
                <w:rPrChange w:id="956" w:author="Microsoft Office User" w:date="2018-04-10T12:15:00Z">
                  <w:rPr>
                    <w:b/>
                    <w:bCs/>
                  </w:rPr>
                </w:rPrChange>
              </w:rPr>
            </w:pPr>
            <w:ins w:id="957" w:author="Hoan Ng" w:date="2017-03-20T22:18:00Z">
              <w:del w:id="958" w:author="Trần Công Tiến" w:date="2018-03-27T00:51:00Z">
                <w:r w:rsidRPr="00CA6D40" w:rsidDel="01AA975A">
                  <w:rPr>
                    <w:rFonts w:ascii="Arial" w:hAnsi="Arial" w:cs="Arial"/>
                    <w:b/>
                    <w:bCs/>
                    <w:rPrChange w:id="959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ins w:id="960" w:author="Trần Công Tiến" w:date="2018-03-27T00:51:00Z">
              <w:r w:rsidR="01AA975A" w:rsidRPr="00CA6D40">
                <w:rPr>
                  <w:rFonts w:ascii="Arial" w:hAnsi="Arial" w:cs="Arial"/>
                  <w:b/>
                  <w:bCs/>
                  <w:rPrChange w:id="961" w:author="Microsoft Office User" w:date="2018-04-10T12:15:00Z">
                    <w:rPr/>
                  </w:rPrChange>
                </w:rPr>
                <w:t>0%</w:t>
              </w:r>
            </w:ins>
          </w:p>
        </w:tc>
        <w:tc>
          <w:tcPr>
            <w:tcW w:w="790" w:type="dxa"/>
            <w:hideMark/>
            <w:tcPrChange w:id="962" w:author="Microsoft Office User" w:date="2018-03-27T23:36:00Z">
              <w:tcPr>
                <w:tcW w:w="960" w:type="dxa"/>
                <w:hideMark/>
              </w:tcPr>
            </w:tcPrChange>
          </w:tcPr>
          <w:p w14:paraId="2FB6F8B5" w14:textId="77777777" w:rsidR="005F3BAC" w:rsidRPr="00CA6D40" w:rsidRDefault="005F3BAC">
            <w:pPr>
              <w:rPr>
                <w:ins w:id="963" w:author="Hoan Ng" w:date="2017-03-20T22:18:00Z"/>
                <w:rFonts w:ascii="Arial" w:hAnsi="Arial" w:cs="Arial"/>
                <w:b/>
                <w:bCs/>
                <w:rPrChange w:id="964" w:author="Microsoft Office User" w:date="2018-04-10T12:15:00Z">
                  <w:rPr>
                    <w:ins w:id="965" w:author="Hoan Ng" w:date="2017-03-20T22:18:00Z"/>
                    <w:b/>
                    <w:bCs/>
                  </w:rPr>
                </w:rPrChange>
              </w:rPr>
            </w:pPr>
            <w:ins w:id="966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967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4A16D28F" w14:textId="77777777" w:rsidTr="00491339">
        <w:trPr>
          <w:trHeight w:val="300"/>
          <w:jc w:val="center"/>
          <w:ins w:id="968" w:author="Hoan Ng" w:date="2017-03-20T22:18:00Z"/>
          <w:trPrChange w:id="969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970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785A88AD" w14:textId="77777777" w:rsidR="005F3BAC" w:rsidRPr="00CA6D40" w:rsidRDefault="005F3BAC">
            <w:pPr>
              <w:rPr>
                <w:ins w:id="971" w:author="Hoan Ng" w:date="2017-03-20T22:18:00Z"/>
                <w:rFonts w:ascii="Arial" w:hAnsi="Arial" w:cs="Arial"/>
                <w:b/>
                <w:bCs/>
                <w:rPrChange w:id="972" w:author="Microsoft Office User" w:date="2018-04-10T12:15:00Z">
                  <w:rPr>
                    <w:ins w:id="973" w:author="Hoan Ng" w:date="2017-03-20T22:18:00Z"/>
                    <w:b/>
                    <w:bCs/>
                  </w:rPr>
                </w:rPrChange>
              </w:rPr>
            </w:pPr>
            <w:ins w:id="974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975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976" w:author="Microsoft Office User" w:date="2018-03-27T23:36:00Z">
              <w:tcPr>
                <w:tcW w:w="3340" w:type="dxa"/>
                <w:hideMark/>
              </w:tcPr>
            </w:tcPrChange>
          </w:tcPr>
          <w:p w14:paraId="443A50A1" w14:textId="77777777" w:rsidR="005F3BAC" w:rsidRPr="00CA6D40" w:rsidRDefault="005F3BAC">
            <w:pPr>
              <w:rPr>
                <w:ins w:id="977" w:author="Hoan Ng" w:date="2017-03-20T22:18:00Z"/>
                <w:rFonts w:ascii="Arial" w:hAnsi="Arial" w:cs="Arial"/>
                <w:b/>
                <w:bCs/>
                <w:rPrChange w:id="978" w:author="Microsoft Office User" w:date="2018-04-10T12:15:00Z">
                  <w:rPr>
                    <w:ins w:id="979" w:author="Hoan Ng" w:date="2017-03-20T22:18:00Z"/>
                    <w:b/>
                    <w:bCs/>
                  </w:rPr>
                </w:rPrChange>
              </w:rPr>
            </w:pPr>
            <w:proofErr w:type="spellStart"/>
            <w:ins w:id="980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981" w:author="Microsoft Office User" w:date="2018-04-10T12:15:00Z">
                    <w:rPr>
                      <w:b/>
                      <w:bCs/>
                    </w:rPr>
                  </w:rPrChange>
                </w:rPr>
                <w:t>Tài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982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983" w:author="Microsoft Office User" w:date="2018-04-10T12:15:00Z">
                    <w:rPr>
                      <w:b/>
                      <w:bCs/>
                    </w:rPr>
                  </w:rPrChange>
                </w:rPr>
                <w:t>liệu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984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985" w:author="Microsoft Office User" w:date="2018-04-10T12:15:00Z">
                    <w:rPr>
                      <w:b/>
                      <w:bCs/>
                    </w:rPr>
                  </w:rPrChange>
                </w:rPr>
                <w:t>tham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986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987" w:author="Microsoft Office User" w:date="2018-04-10T12:15:00Z">
                    <w:rPr>
                      <w:b/>
                      <w:bCs/>
                    </w:rPr>
                  </w:rPrChange>
                </w:rPr>
                <w:t>khảo</w:t>
              </w:r>
              <w:proofErr w:type="spellEnd"/>
            </w:ins>
          </w:p>
        </w:tc>
        <w:tc>
          <w:tcPr>
            <w:tcW w:w="1027" w:type="dxa"/>
            <w:hideMark/>
            <w:tcPrChange w:id="988" w:author="Microsoft Office User" w:date="2018-03-27T23:36:00Z">
              <w:tcPr>
                <w:tcW w:w="960" w:type="dxa"/>
                <w:hideMark/>
              </w:tcPr>
            </w:tcPrChange>
          </w:tcPr>
          <w:p w14:paraId="0C340D07" w14:textId="77777777" w:rsidR="005F3BAC" w:rsidRPr="00CA6D40" w:rsidRDefault="005F3BAC">
            <w:pPr>
              <w:rPr>
                <w:ins w:id="989" w:author="Hoan Ng" w:date="2017-03-20T22:18:00Z"/>
                <w:rFonts w:ascii="Arial" w:hAnsi="Arial" w:cs="Arial"/>
                <w:b/>
                <w:bCs/>
                <w:rPrChange w:id="990" w:author="Microsoft Office User" w:date="2018-04-10T12:15:00Z">
                  <w:rPr>
                    <w:ins w:id="991" w:author="Hoan Ng" w:date="2017-03-20T22:18:00Z"/>
                    <w:b/>
                    <w:bCs/>
                  </w:rPr>
                </w:rPrChange>
              </w:rPr>
            </w:pPr>
            <w:ins w:id="992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993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994" w:author="Microsoft Office User" w:date="2018-03-27T23:36:00Z">
              <w:tcPr>
                <w:tcW w:w="960" w:type="dxa"/>
                <w:hideMark/>
              </w:tcPr>
            </w:tcPrChange>
          </w:tcPr>
          <w:p w14:paraId="43E48588" w14:textId="77777777" w:rsidR="005F3BAC" w:rsidRPr="00CA6D40" w:rsidRDefault="005F3BAC">
            <w:pPr>
              <w:rPr>
                <w:ins w:id="995" w:author="Hoan Ng" w:date="2017-03-20T22:18:00Z"/>
                <w:rFonts w:ascii="Arial" w:hAnsi="Arial" w:cs="Arial"/>
                <w:b/>
                <w:bCs/>
                <w:rPrChange w:id="996" w:author="Microsoft Office User" w:date="2018-04-10T12:15:00Z">
                  <w:rPr>
                    <w:ins w:id="997" w:author="Hoan Ng" w:date="2017-03-20T22:18:00Z"/>
                    <w:b/>
                    <w:bCs/>
                  </w:rPr>
                </w:rPrChange>
              </w:rPr>
            </w:pPr>
            <w:ins w:id="998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999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000" w:author="Microsoft Office User" w:date="2018-03-27T23:36:00Z">
              <w:tcPr>
                <w:tcW w:w="960" w:type="dxa"/>
                <w:hideMark/>
              </w:tcPr>
            </w:tcPrChange>
          </w:tcPr>
          <w:p w14:paraId="30E390E4" w14:textId="77777777" w:rsidR="005F3BAC" w:rsidRPr="00CA6D40" w:rsidRDefault="005F3BAC">
            <w:pPr>
              <w:rPr>
                <w:ins w:id="1001" w:author="Hoan Ng" w:date="2017-03-20T22:18:00Z"/>
                <w:rFonts w:ascii="Arial" w:hAnsi="Arial" w:cs="Arial"/>
                <w:b/>
                <w:bCs/>
                <w:rPrChange w:id="1002" w:author="Microsoft Office User" w:date="2018-04-10T12:15:00Z">
                  <w:rPr>
                    <w:ins w:id="1003" w:author="Hoan Ng" w:date="2017-03-20T22:18:00Z"/>
                    <w:b/>
                    <w:bCs/>
                  </w:rPr>
                </w:rPrChange>
              </w:rPr>
            </w:pPr>
            <w:ins w:id="1004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005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006" w:author="Microsoft Office User" w:date="2018-03-27T23:36:00Z">
              <w:tcPr>
                <w:tcW w:w="960" w:type="dxa"/>
                <w:hideMark/>
              </w:tcPr>
            </w:tcPrChange>
          </w:tcPr>
          <w:p w14:paraId="253A568B" w14:textId="77777777" w:rsidR="005F3BAC" w:rsidRPr="00CA6D40" w:rsidRDefault="005F3BAC">
            <w:pPr>
              <w:rPr>
                <w:ins w:id="1007" w:author="Hoan Ng" w:date="2017-03-20T22:18:00Z"/>
                <w:rFonts w:ascii="Arial" w:hAnsi="Arial" w:cs="Arial"/>
                <w:b/>
                <w:bCs/>
                <w:rPrChange w:id="1008" w:author="Microsoft Office User" w:date="2018-04-10T12:15:00Z">
                  <w:rPr>
                    <w:ins w:id="1009" w:author="Hoan Ng" w:date="2017-03-20T22:18:00Z"/>
                    <w:b/>
                    <w:bCs/>
                  </w:rPr>
                </w:rPrChange>
              </w:rPr>
            </w:pPr>
            <w:ins w:id="1010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011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41DB5002" w14:textId="77777777" w:rsidTr="00491339">
        <w:trPr>
          <w:trHeight w:val="300"/>
          <w:jc w:val="center"/>
          <w:ins w:id="1012" w:author="Hoan Ng" w:date="2017-03-20T22:18:00Z"/>
          <w:trPrChange w:id="1013" w:author="Microsoft Office User" w:date="2018-03-27T23:36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1014" w:author="Microsoft Office User" w:date="2018-03-27T23:36:00Z">
              <w:tcPr>
                <w:tcW w:w="15320" w:type="dxa"/>
                <w:gridSpan w:val="7"/>
                <w:hideMark/>
              </w:tcPr>
            </w:tcPrChange>
          </w:tcPr>
          <w:p w14:paraId="68989D66" w14:textId="77777777" w:rsidR="005F3BAC" w:rsidRPr="00CA6D40" w:rsidRDefault="005F3BAC">
            <w:pPr>
              <w:rPr>
                <w:ins w:id="1015" w:author="Hoan Ng" w:date="2017-03-20T22:18:00Z"/>
                <w:rFonts w:ascii="Arial" w:hAnsi="Arial" w:cs="Arial"/>
                <w:b/>
                <w:bCs/>
                <w:rPrChange w:id="1016" w:author="Microsoft Office User" w:date="2018-04-10T12:15:00Z">
                  <w:rPr>
                    <w:ins w:id="1017" w:author="Hoan Ng" w:date="2017-03-20T22:18:00Z"/>
                    <w:b/>
                    <w:bCs/>
                  </w:rPr>
                </w:rPrChange>
              </w:rPr>
            </w:pPr>
            <w:ins w:id="1018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019" w:author="Microsoft Office User" w:date="2018-04-10T12:15:00Z">
                    <w:rPr>
                      <w:b/>
                      <w:bCs/>
                    </w:rPr>
                  </w:rPrChange>
                </w:rPr>
                <w:t>II. LẬP TRÌNH</w:t>
              </w:r>
            </w:ins>
          </w:p>
        </w:tc>
      </w:tr>
      <w:tr w:rsidR="005F3BAC" w:rsidRPr="00CA6D40" w14:paraId="44C350E3" w14:textId="77777777" w:rsidTr="00491339">
        <w:trPr>
          <w:trHeight w:val="300"/>
          <w:jc w:val="center"/>
          <w:ins w:id="1020" w:author="Hoan Ng" w:date="2017-03-20T22:18:00Z"/>
          <w:trPrChange w:id="1021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1022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15994388" w14:textId="77777777" w:rsidR="005F3BAC" w:rsidRPr="00CA6D40" w:rsidRDefault="005F3BAC">
            <w:pPr>
              <w:rPr>
                <w:ins w:id="1023" w:author="Hoan Ng" w:date="2017-03-20T22:18:00Z"/>
                <w:rFonts w:ascii="Arial" w:hAnsi="Arial" w:cs="Arial"/>
                <w:b/>
                <w:bCs/>
                <w:rPrChange w:id="1024" w:author="Microsoft Office User" w:date="2018-04-10T12:15:00Z">
                  <w:rPr>
                    <w:ins w:id="1025" w:author="Hoan Ng" w:date="2017-03-20T22:18:00Z"/>
                    <w:b/>
                    <w:bCs/>
                  </w:rPr>
                </w:rPrChange>
              </w:rPr>
            </w:pPr>
            <w:ins w:id="1026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027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028" w:author="Microsoft Office User" w:date="2018-03-27T23:36:00Z">
              <w:tcPr>
                <w:tcW w:w="3340" w:type="dxa"/>
                <w:hideMark/>
              </w:tcPr>
            </w:tcPrChange>
          </w:tcPr>
          <w:p w14:paraId="33C073FA" w14:textId="04F9C5C5" w:rsidR="005F3BAC" w:rsidRPr="00CA6D40" w:rsidRDefault="005F3BAC" w:rsidP="1A9C02EC">
            <w:pPr>
              <w:spacing w:after="160" w:line="259" w:lineRule="auto"/>
              <w:rPr>
                <w:rFonts w:ascii="Arial" w:hAnsi="Arial" w:cs="Arial"/>
                <w:b/>
                <w:bCs/>
                <w:rPrChange w:id="1029" w:author="Microsoft Office User" w:date="2018-04-10T12:15:00Z">
                  <w:rPr>
                    <w:b/>
                    <w:bCs/>
                  </w:rPr>
                </w:rPrChange>
              </w:rPr>
            </w:pPr>
            <w:ins w:id="1030" w:author="Hoan Ng" w:date="2017-03-20T22:18:00Z">
              <w:del w:id="1031" w:author="Trần Công Tiến" w:date="2018-03-27T00:52:00Z">
                <w:r w:rsidRPr="00CA6D40" w:rsidDel="1A9C02EC">
                  <w:rPr>
                    <w:rFonts w:ascii="Arial" w:hAnsi="Arial" w:cs="Arial"/>
                    <w:b/>
                    <w:bCs/>
                    <w:rPrChange w:id="1032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Module 1</w:delText>
                </w:r>
              </w:del>
            </w:ins>
            <w:ins w:id="1033" w:author="Trần Công Tiến" w:date="2018-03-27T00:52:00Z">
              <w:r w:rsidR="1A9C02EC" w:rsidRPr="00CA6D40">
                <w:rPr>
                  <w:rFonts w:ascii="Arial" w:hAnsi="Arial" w:cs="Arial"/>
                  <w:b/>
                  <w:bCs/>
                  <w:rPrChange w:id="1034" w:author="Microsoft Office User" w:date="2018-04-10T12:15:00Z">
                    <w:rPr/>
                  </w:rPrChange>
                </w:rPr>
                <w:t>Datab</w:t>
              </w:r>
              <w:r w:rsidR="3B7D0AD1" w:rsidRPr="00CA6D40">
                <w:rPr>
                  <w:rFonts w:ascii="Arial" w:hAnsi="Arial" w:cs="Arial"/>
                  <w:b/>
                  <w:bCs/>
                  <w:rPrChange w:id="1035" w:author="Microsoft Office User" w:date="2018-04-10T12:15:00Z">
                    <w:rPr/>
                  </w:rPrChange>
                </w:rPr>
                <w:t>ase</w:t>
              </w:r>
            </w:ins>
          </w:p>
        </w:tc>
        <w:tc>
          <w:tcPr>
            <w:tcW w:w="1027" w:type="dxa"/>
            <w:hideMark/>
            <w:tcPrChange w:id="1036" w:author="Microsoft Office User" w:date="2018-03-27T23:36:00Z">
              <w:tcPr>
                <w:tcW w:w="960" w:type="dxa"/>
                <w:hideMark/>
              </w:tcPr>
            </w:tcPrChange>
          </w:tcPr>
          <w:p w14:paraId="792E00CE" w14:textId="77777777" w:rsidR="005F3BAC" w:rsidRPr="00CA6D40" w:rsidRDefault="005F3BAC">
            <w:pPr>
              <w:rPr>
                <w:ins w:id="1037" w:author="Hoan Ng" w:date="2017-03-20T22:18:00Z"/>
                <w:rFonts w:ascii="Arial" w:hAnsi="Arial" w:cs="Arial"/>
                <w:b/>
                <w:bCs/>
                <w:rPrChange w:id="1038" w:author="Microsoft Office User" w:date="2018-04-10T12:15:00Z">
                  <w:rPr>
                    <w:ins w:id="1039" w:author="Hoan Ng" w:date="2017-03-20T22:18:00Z"/>
                    <w:b/>
                    <w:bCs/>
                  </w:rPr>
                </w:rPrChange>
              </w:rPr>
            </w:pPr>
            <w:ins w:id="1040" w:author="Hoan Ng" w:date="2017-03-20T22:18:00Z">
              <w:del w:id="1041" w:author="Trần Công Tiến" w:date="2018-03-27T00:52:00Z">
                <w:r w:rsidRPr="00CA6D40" w:rsidDel="1A9C02EC">
                  <w:rPr>
                    <w:rFonts w:ascii="Arial" w:hAnsi="Arial" w:cs="Arial"/>
                    <w:b/>
                    <w:bCs/>
                    <w:rPrChange w:id="1042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ins w:id="1043" w:author="Trần Công Tiến" w:date="2018-03-27T00:52:00Z">
              <w:r w:rsidR="3B7D0AD1" w:rsidRPr="00CA6D40">
                <w:rPr>
                  <w:rFonts w:ascii="Arial" w:hAnsi="Arial" w:cs="Arial"/>
                  <w:b/>
                  <w:bCs/>
                  <w:rPrChange w:id="1044" w:author="Microsoft Office User" w:date="2018-04-10T12:15:00Z">
                    <w:rPr/>
                  </w:rPrChange>
                </w:rPr>
                <w:t>7</w:t>
              </w:r>
            </w:ins>
          </w:p>
        </w:tc>
        <w:tc>
          <w:tcPr>
            <w:tcW w:w="868" w:type="dxa"/>
            <w:hideMark/>
            <w:tcPrChange w:id="1045" w:author="Microsoft Office User" w:date="2018-03-27T23:36:00Z">
              <w:tcPr>
                <w:tcW w:w="960" w:type="dxa"/>
                <w:hideMark/>
              </w:tcPr>
            </w:tcPrChange>
          </w:tcPr>
          <w:p w14:paraId="74E1C782" w14:textId="3E92B310" w:rsidR="005F3BAC" w:rsidRPr="00CA6D40" w:rsidRDefault="005F3BAC" w:rsidP="3B7D0AD1">
            <w:pPr>
              <w:spacing w:after="160" w:line="259" w:lineRule="auto"/>
              <w:rPr>
                <w:rFonts w:ascii="Arial" w:hAnsi="Arial" w:cs="Arial"/>
                <w:b/>
                <w:bCs/>
                <w:rPrChange w:id="1046" w:author="Microsoft Office User" w:date="2018-04-10T12:15:00Z">
                  <w:rPr>
                    <w:b/>
                    <w:bCs/>
                  </w:rPr>
                </w:rPrChange>
              </w:rPr>
            </w:pPr>
            <w:ins w:id="1047" w:author="Hoan Ng" w:date="2017-03-20T22:18:00Z">
              <w:del w:id="1048" w:author="Trần Công Tiến" w:date="2018-03-27T00:52:00Z">
                <w:r w:rsidRPr="00CA6D40" w:rsidDel="3B7D0AD1">
                  <w:rPr>
                    <w:rFonts w:ascii="Arial" w:hAnsi="Arial" w:cs="Arial"/>
                    <w:b/>
                    <w:bCs/>
                    <w:rPrChange w:id="1049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proofErr w:type="spellStart"/>
            <w:ins w:id="1050" w:author="Trần Công Tiến" w:date="2018-03-27T00:52:00Z">
              <w:r w:rsidR="3B7D0AD1" w:rsidRPr="00CA6D40">
                <w:rPr>
                  <w:rFonts w:ascii="Arial" w:hAnsi="Arial" w:cs="Arial"/>
                  <w:b/>
                  <w:bCs/>
                  <w:rPrChange w:id="1051" w:author="Microsoft Office User" w:date="2018-04-10T12:15:00Z">
                    <w:rPr/>
                  </w:rPrChange>
                </w:rPr>
                <w:t>Vinh</w:t>
              </w:r>
            </w:ins>
            <w:proofErr w:type="spellEnd"/>
          </w:p>
        </w:tc>
        <w:tc>
          <w:tcPr>
            <w:tcW w:w="978" w:type="dxa"/>
            <w:hideMark/>
            <w:tcPrChange w:id="1052" w:author="Microsoft Office User" w:date="2018-03-27T23:36:00Z">
              <w:tcPr>
                <w:tcW w:w="960" w:type="dxa"/>
                <w:hideMark/>
              </w:tcPr>
            </w:tcPrChange>
          </w:tcPr>
          <w:p w14:paraId="14AFBCFE" w14:textId="11C712FB" w:rsidR="005F3BAC" w:rsidRPr="00CA6D40" w:rsidRDefault="005F3BAC" w:rsidP="3B7D0AD1">
            <w:pPr>
              <w:spacing w:after="160" w:line="259" w:lineRule="auto"/>
              <w:rPr>
                <w:rFonts w:ascii="Arial" w:hAnsi="Arial" w:cs="Arial"/>
                <w:b/>
                <w:bCs/>
                <w:rPrChange w:id="1053" w:author="Microsoft Office User" w:date="2018-04-10T12:15:00Z">
                  <w:rPr>
                    <w:b/>
                    <w:bCs/>
                  </w:rPr>
                </w:rPrChange>
              </w:rPr>
            </w:pPr>
            <w:ins w:id="1054" w:author="Hoan Ng" w:date="2017-03-20T22:18:00Z">
              <w:del w:id="1055" w:author="Trần Công Tiến" w:date="2018-03-27T00:52:00Z">
                <w:r w:rsidRPr="00CA6D40" w:rsidDel="3B7D0AD1">
                  <w:rPr>
                    <w:rFonts w:ascii="Arial" w:hAnsi="Arial" w:cs="Arial"/>
                    <w:b/>
                    <w:bCs/>
                    <w:rPrChange w:id="1056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ins w:id="1057" w:author="Trần Công Tiến" w:date="2018-03-27T00:52:00Z">
              <w:r w:rsidR="3B7D0AD1" w:rsidRPr="00CA6D40">
                <w:rPr>
                  <w:rFonts w:ascii="Arial" w:hAnsi="Arial" w:cs="Arial"/>
                  <w:b/>
                  <w:bCs/>
                  <w:rPrChange w:id="1058" w:author="Microsoft Office User" w:date="2018-04-10T12:15:00Z">
                    <w:rPr/>
                  </w:rPrChange>
                </w:rPr>
                <w:t>0%</w:t>
              </w:r>
            </w:ins>
          </w:p>
        </w:tc>
        <w:tc>
          <w:tcPr>
            <w:tcW w:w="790" w:type="dxa"/>
            <w:hideMark/>
            <w:tcPrChange w:id="1059" w:author="Microsoft Office User" w:date="2018-03-27T23:36:00Z">
              <w:tcPr>
                <w:tcW w:w="960" w:type="dxa"/>
                <w:hideMark/>
              </w:tcPr>
            </w:tcPrChange>
          </w:tcPr>
          <w:p w14:paraId="34F20C01" w14:textId="77777777" w:rsidR="005F3BAC" w:rsidRPr="00CA6D40" w:rsidRDefault="005F3BAC">
            <w:pPr>
              <w:rPr>
                <w:ins w:id="1060" w:author="Hoan Ng" w:date="2017-03-20T22:18:00Z"/>
                <w:rFonts w:ascii="Arial" w:hAnsi="Arial" w:cs="Arial"/>
                <w:b/>
                <w:bCs/>
                <w:rPrChange w:id="1061" w:author="Microsoft Office User" w:date="2018-04-10T12:15:00Z">
                  <w:rPr>
                    <w:ins w:id="1062" w:author="Hoan Ng" w:date="2017-03-20T22:18:00Z"/>
                    <w:b/>
                    <w:bCs/>
                  </w:rPr>
                </w:rPrChange>
              </w:rPr>
            </w:pPr>
            <w:ins w:id="1063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064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6F2EAA27" w14:textId="77777777" w:rsidTr="00491339">
        <w:trPr>
          <w:trHeight w:val="300"/>
          <w:jc w:val="center"/>
          <w:ins w:id="1065" w:author="Hoan Ng" w:date="2017-03-20T22:18:00Z"/>
          <w:trPrChange w:id="1066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1067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1402FC18" w14:textId="77777777" w:rsidR="005F3BAC" w:rsidRPr="00CA6D40" w:rsidRDefault="005F3BAC">
            <w:pPr>
              <w:rPr>
                <w:ins w:id="1068" w:author="Hoan Ng" w:date="2017-03-20T22:18:00Z"/>
                <w:rFonts w:ascii="Arial" w:hAnsi="Arial" w:cs="Arial"/>
                <w:b/>
                <w:bCs/>
                <w:rPrChange w:id="1069" w:author="Microsoft Office User" w:date="2018-04-10T12:15:00Z">
                  <w:rPr>
                    <w:ins w:id="1070" w:author="Hoan Ng" w:date="2017-03-20T22:18:00Z"/>
                    <w:b/>
                    <w:bCs/>
                  </w:rPr>
                </w:rPrChange>
              </w:rPr>
            </w:pPr>
            <w:ins w:id="1071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072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073" w:author="Microsoft Office User" w:date="2018-03-27T23:36:00Z">
              <w:tcPr>
                <w:tcW w:w="3340" w:type="dxa"/>
                <w:hideMark/>
              </w:tcPr>
            </w:tcPrChange>
          </w:tcPr>
          <w:p w14:paraId="518DE036" w14:textId="29C9785B" w:rsidR="005F3BAC" w:rsidRPr="00CA6D40" w:rsidRDefault="005F3BAC" w:rsidP="3B7D0AD1">
            <w:pPr>
              <w:spacing w:after="160" w:line="259" w:lineRule="auto"/>
              <w:rPr>
                <w:rFonts w:ascii="Arial" w:hAnsi="Arial" w:cs="Arial"/>
                <w:b/>
                <w:bCs/>
                <w:rPrChange w:id="1074" w:author="Microsoft Office User" w:date="2018-04-10T12:15:00Z">
                  <w:rPr>
                    <w:b/>
                    <w:bCs/>
                  </w:rPr>
                </w:rPrChange>
              </w:rPr>
            </w:pPr>
            <w:ins w:id="1075" w:author="Hoan Ng" w:date="2017-03-20T22:18:00Z">
              <w:del w:id="1076" w:author="Trần Công Tiến" w:date="2018-03-27T00:52:00Z">
                <w:r w:rsidRPr="00CA6D40" w:rsidDel="3B7D0AD1">
                  <w:rPr>
                    <w:rFonts w:ascii="Arial" w:hAnsi="Arial" w:cs="Arial"/>
                    <w:b/>
                    <w:bCs/>
                    <w:rPrChange w:id="1077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Module 2</w:delText>
                </w:r>
              </w:del>
            </w:ins>
            <w:ins w:id="1078" w:author="Trần Công Tiến" w:date="2018-03-27T00:52:00Z">
              <w:r w:rsidR="3B7D0AD1" w:rsidRPr="00CA6D40">
                <w:rPr>
                  <w:rFonts w:ascii="Arial" w:hAnsi="Arial" w:cs="Arial"/>
                  <w:b/>
                  <w:bCs/>
                  <w:rPrChange w:id="1079" w:author="Microsoft Office User" w:date="2018-04-10T12:15:00Z">
                    <w:rPr/>
                  </w:rPrChange>
                </w:rPr>
                <w:t>Model</w:t>
              </w:r>
            </w:ins>
          </w:p>
        </w:tc>
        <w:tc>
          <w:tcPr>
            <w:tcW w:w="1027" w:type="dxa"/>
            <w:hideMark/>
            <w:tcPrChange w:id="1080" w:author="Microsoft Office User" w:date="2018-03-27T23:36:00Z">
              <w:tcPr>
                <w:tcW w:w="960" w:type="dxa"/>
                <w:hideMark/>
              </w:tcPr>
            </w:tcPrChange>
          </w:tcPr>
          <w:p w14:paraId="4ADF59FF" w14:textId="705E6C28" w:rsidR="005F3BAC" w:rsidRPr="00CA6D40" w:rsidRDefault="005F3BAC" w:rsidP="3B7D0AD1">
            <w:pPr>
              <w:spacing w:after="160" w:line="259" w:lineRule="auto"/>
              <w:rPr>
                <w:rFonts w:ascii="Arial" w:hAnsi="Arial" w:cs="Arial"/>
                <w:b/>
                <w:bCs/>
                <w:rPrChange w:id="1081" w:author="Microsoft Office User" w:date="2018-04-10T12:15:00Z">
                  <w:rPr>
                    <w:b/>
                    <w:bCs/>
                  </w:rPr>
                </w:rPrChange>
              </w:rPr>
            </w:pPr>
            <w:ins w:id="1082" w:author="Hoan Ng" w:date="2017-03-20T22:18:00Z">
              <w:del w:id="1083" w:author="Trần Công Tiến" w:date="2018-03-27T00:52:00Z">
                <w:r w:rsidRPr="00CA6D40" w:rsidDel="3B7D0AD1">
                  <w:rPr>
                    <w:rFonts w:ascii="Arial" w:hAnsi="Arial" w:cs="Arial"/>
                    <w:b/>
                    <w:bCs/>
                    <w:rPrChange w:id="1084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ins w:id="1085" w:author="Trần Công Tiến" w:date="2018-03-27T00:52:00Z">
              <w:r w:rsidR="3B7D0AD1" w:rsidRPr="00CA6D40">
                <w:rPr>
                  <w:rFonts w:ascii="Arial" w:hAnsi="Arial" w:cs="Arial"/>
                  <w:b/>
                  <w:bCs/>
                  <w:rPrChange w:id="1086" w:author="Microsoft Office User" w:date="2018-04-10T12:15:00Z">
                    <w:rPr/>
                  </w:rPrChange>
                </w:rPr>
                <w:t>7</w:t>
              </w:r>
            </w:ins>
          </w:p>
        </w:tc>
        <w:tc>
          <w:tcPr>
            <w:tcW w:w="868" w:type="dxa"/>
            <w:hideMark/>
            <w:tcPrChange w:id="1087" w:author="Microsoft Office User" w:date="2018-03-27T23:36:00Z">
              <w:tcPr>
                <w:tcW w:w="960" w:type="dxa"/>
                <w:hideMark/>
              </w:tcPr>
            </w:tcPrChange>
          </w:tcPr>
          <w:p w14:paraId="758C786E" w14:textId="09F769A0" w:rsidR="005F3BAC" w:rsidRPr="00CA6D40" w:rsidRDefault="005F3BAC" w:rsidP="3B7D0AD1">
            <w:pPr>
              <w:spacing w:after="160" w:line="259" w:lineRule="auto"/>
              <w:rPr>
                <w:rFonts w:ascii="Arial" w:hAnsi="Arial" w:cs="Arial"/>
                <w:b/>
                <w:bCs/>
                <w:rPrChange w:id="1088" w:author="Microsoft Office User" w:date="2018-04-10T12:15:00Z">
                  <w:rPr>
                    <w:b/>
                    <w:bCs/>
                  </w:rPr>
                </w:rPrChange>
              </w:rPr>
            </w:pPr>
            <w:ins w:id="1089" w:author="Hoan Ng" w:date="2017-03-20T22:18:00Z">
              <w:del w:id="1090" w:author="Trần Công Tiến" w:date="2018-03-27T00:52:00Z">
                <w:r w:rsidRPr="00CA6D40" w:rsidDel="3B7D0AD1">
                  <w:rPr>
                    <w:rFonts w:ascii="Arial" w:hAnsi="Arial" w:cs="Arial"/>
                    <w:b/>
                    <w:bCs/>
                    <w:rPrChange w:id="1091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proofErr w:type="spellStart"/>
            <w:ins w:id="1092" w:author="Trần Công Tiến" w:date="2018-03-27T00:52:00Z">
              <w:r w:rsidR="3B7D0AD1" w:rsidRPr="00CA6D40">
                <w:rPr>
                  <w:rFonts w:ascii="Arial" w:hAnsi="Arial" w:cs="Arial"/>
                  <w:b/>
                  <w:bCs/>
                  <w:rPrChange w:id="1093" w:author="Microsoft Office User" w:date="2018-04-10T12:15:00Z">
                    <w:rPr/>
                  </w:rPrChange>
                </w:rPr>
                <w:t>Vinh</w:t>
              </w:r>
            </w:ins>
            <w:proofErr w:type="spellEnd"/>
          </w:p>
        </w:tc>
        <w:tc>
          <w:tcPr>
            <w:tcW w:w="978" w:type="dxa"/>
            <w:hideMark/>
            <w:tcPrChange w:id="1094" w:author="Microsoft Office User" w:date="2018-03-27T23:36:00Z">
              <w:tcPr>
                <w:tcW w:w="960" w:type="dxa"/>
                <w:hideMark/>
              </w:tcPr>
            </w:tcPrChange>
          </w:tcPr>
          <w:p w14:paraId="28F50A46" w14:textId="7856D7CC" w:rsidR="005F3BAC" w:rsidRPr="00CA6D40" w:rsidRDefault="005F3BAC" w:rsidP="3B7D0AD1">
            <w:pPr>
              <w:spacing w:after="160" w:line="259" w:lineRule="auto"/>
              <w:rPr>
                <w:rFonts w:ascii="Arial" w:hAnsi="Arial" w:cs="Arial"/>
                <w:b/>
                <w:bCs/>
                <w:rPrChange w:id="1095" w:author="Microsoft Office User" w:date="2018-04-10T12:15:00Z">
                  <w:rPr>
                    <w:b/>
                    <w:bCs/>
                  </w:rPr>
                </w:rPrChange>
              </w:rPr>
            </w:pPr>
            <w:ins w:id="1096" w:author="Hoan Ng" w:date="2017-03-20T22:18:00Z">
              <w:del w:id="1097" w:author="Trần Công Tiến" w:date="2018-03-27T00:52:00Z">
                <w:r w:rsidRPr="00CA6D40" w:rsidDel="3B7D0AD1">
                  <w:rPr>
                    <w:rFonts w:ascii="Arial" w:hAnsi="Arial" w:cs="Arial"/>
                    <w:b/>
                    <w:bCs/>
                    <w:rPrChange w:id="1098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ins w:id="1099" w:author="Trần Công Tiến" w:date="2018-03-27T00:52:00Z">
              <w:r w:rsidR="3B7D0AD1" w:rsidRPr="00CA6D40">
                <w:rPr>
                  <w:rFonts w:ascii="Arial" w:hAnsi="Arial" w:cs="Arial"/>
                  <w:b/>
                  <w:bCs/>
                  <w:rPrChange w:id="1100" w:author="Microsoft Office User" w:date="2018-04-10T12:15:00Z">
                    <w:rPr/>
                  </w:rPrChange>
                </w:rPr>
                <w:t>0%</w:t>
              </w:r>
            </w:ins>
          </w:p>
        </w:tc>
        <w:tc>
          <w:tcPr>
            <w:tcW w:w="790" w:type="dxa"/>
            <w:hideMark/>
            <w:tcPrChange w:id="1101" w:author="Microsoft Office User" w:date="2018-03-27T23:36:00Z">
              <w:tcPr>
                <w:tcW w:w="960" w:type="dxa"/>
                <w:hideMark/>
              </w:tcPr>
            </w:tcPrChange>
          </w:tcPr>
          <w:p w14:paraId="5B97F213" w14:textId="77777777" w:rsidR="005F3BAC" w:rsidRPr="00CA6D40" w:rsidRDefault="005F3BAC">
            <w:pPr>
              <w:rPr>
                <w:ins w:id="1102" w:author="Hoan Ng" w:date="2017-03-20T22:18:00Z"/>
                <w:rFonts w:ascii="Arial" w:hAnsi="Arial" w:cs="Arial"/>
                <w:b/>
                <w:bCs/>
                <w:rPrChange w:id="1103" w:author="Microsoft Office User" w:date="2018-04-10T12:15:00Z">
                  <w:rPr>
                    <w:ins w:id="1104" w:author="Hoan Ng" w:date="2017-03-20T22:18:00Z"/>
                    <w:b/>
                    <w:bCs/>
                  </w:rPr>
                </w:rPrChange>
              </w:rPr>
            </w:pPr>
            <w:ins w:id="1105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106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73218E5F" w14:textId="77777777" w:rsidTr="00491339">
        <w:trPr>
          <w:trHeight w:val="300"/>
          <w:jc w:val="center"/>
          <w:ins w:id="1107" w:author="Hoan Ng" w:date="2017-03-20T22:18:00Z"/>
          <w:trPrChange w:id="1108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1109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6C427F8B" w14:textId="77777777" w:rsidR="005F3BAC" w:rsidRPr="00CA6D40" w:rsidRDefault="005F3BAC">
            <w:pPr>
              <w:rPr>
                <w:ins w:id="1110" w:author="Hoan Ng" w:date="2017-03-20T22:18:00Z"/>
                <w:rFonts w:ascii="Arial" w:hAnsi="Arial" w:cs="Arial"/>
                <w:b/>
                <w:bCs/>
                <w:rPrChange w:id="1111" w:author="Microsoft Office User" w:date="2018-04-10T12:15:00Z">
                  <w:rPr>
                    <w:ins w:id="1112" w:author="Hoan Ng" w:date="2017-03-20T22:18:00Z"/>
                    <w:b/>
                    <w:bCs/>
                  </w:rPr>
                </w:rPrChange>
              </w:rPr>
            </w:pPr>
            <w:ins w:id="1113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114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115" w:author="Microsoft Office User" w:date="2018-03-27T23:36:00Z">
              <w:tcPr>
                <w:tcW w:w="3340" w:type="dxa"/>
                <w:hideMark/>
              </w:tcPr>
            </w:tcPrChange>
          </w:tcPr>
          <w:p w14:paraId="4E23EE8E" w14:textId="602ED442" w:rsidR="005F3BAC" w:rsidRPr="00CA6D40" w:rsidRDefault="005F3BAC" w:rsidP="3B7D0AD1">
            <w:pPr>
              <w:spacing w:after="160" w:line="259" w:lineRule="auto"/>
              <w:rPr>
                <w:rFonts w:ascii="Arial" w:hAnsi="Arial" w:cs="Arial"/>
                <w:b/>
                <w:bCs/>
                <w:rPrChange w:id="1116" w:author="Microsoft Office User" w:date="2018-04-10T12:15:00Z">
                  <w:rPr>
                    <w:b/>
                    <w:bCs/>
                  </w:rPr>
                </w:rPrChange>
              </w:rPr>
            </w:pPr>
            <w:ins w:id="1117" w:author="Hoan Ng" w:date="2017-03-20T22:18:00Z">
              <w:del w:id="1118" w:author="Trần Công Tiến" w:date="2018-03-27T00:52:00Z">
                <w:r w:rsidRPr="00CA6D40" w:rsidDel="3B7D0AD1">
                  <w:rPr>
                    <w:rFonts w:ascii="Arial" w:hAnsi="Arial" w:cs="Arial"/>
                    <w:b/>
                    <w:bCs/>
                    <w:rPrChange w:id="1119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Module 3</w:delText>
                </w:r>
              </w:del>
            </w:ins>
            <w:ins w:id="1120" w:author="Trần Công Tiến" w:date="2018-03-27T00:52:00Z">
              <w:r w:rsidR="3B7D0AD1" w:rsidRPr="00CA6D40">
                <w:rPr>
                  <w:rFonts w:ascii="Arial" w:hAnsi="Arial" w:cs="Arial"/>
                  <w:b/>
                  <w:bCs/>
                  <w:rPrChange w:id="1121" w:author="Microsoft Office User" w:date="2018-04-10T12:15:00Z">
                    <w:rPr/>
                  </w:rPrChange>
                </w:rPr>
                <w:t>Controller</w:t>
              </w:r>
            </w:ins>
          </w:p>
        </w:tc>
        <w:tc>
          <w:tcPr>
            <w:tcW w:w="1027" w:type="dxa"/>
            <w:hideMark/>
            <w:tcPrChange w:id="1122" w:author="Microsoft Office User" w:date="2018-03-27T23:36:00Z">
              <w:tcPr>
                <w:tcW w:w="960" w:type="dxa"/>
                <w:hideMark/>
              </w:tcPr>
            </w:tcPrChange>
          </w:tcPr>
          <w:p w14:paraId="5383AF8D" w14:textId="22FCAF84" w:rsidR="005F3BAC" w:rsidRPr="00CA6D40" w:rsidRDefault="005F3BAC" w:rsidP="3B7D0AD1">
            <w:pPr>
              <w:spacing w:after="160" w:line="259" w:lineRule="auto"/>
              <w:rPr>
                <w:rFonts w:ascii="Arial" w:hAnsi="Arial" w:cs="Arial"/>
                <w:b/>
                <w:bCs/>
                <w:rPrChange w:id="1123" w:author="Microsoft Office User" w:date="2018-04-10T12:15:00Z">
                  <w:rPr>
                    <w:b/>
                    <w:bCs/>
                  </w:rPr>
                </w:rPrChange>
              </w:rPr>
            </w:pPr>
            <w:ins w:id="1124" w:author="Hoan Ng" w:date="2017-03-20T22:18:00Z">
              <w:del w:id="1125" w:author="Trần Công Tiến" w:date="2018-03-27T00:52:00Z">
                <w:r w:rsidRPr="00CA6D40" w:rsidDel="3B7D0AD1">
                  <w:rPr>
                    <w:rFonts w:ascii="Arial" w:hAnsi="Arial" w:cs="Arial"/>
                    <w:b/>
                    <w:bCs/>
                    <w:rPrChange w:id="1126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ins w:id="1127" w:author="Trần Công Tiến" w:date="2018-03-27T00:52:00Z">
              <w:r w:rsidR="3B7D0AD1" w:rsidRPr="00CA6D40">
                <w:rPr>
                  <w:rFonts w:ascii="Arial" w:hAnsi="Arial" w:cs="Arial"/>
                  <w:b/>
                  <w:bCs/>
                  <w:rPrChange w:id="1128" w:author="Microsoft Office User" w:date="2018-04-10T12:15:00Z">
                    <w:rPr/>
                  </w:rPrChange>
                </w:rPr>
                <w:t>7</w:t>
              </w:r>
            </w:ins>
          </w:p>
        </w:tc>
        <w:tc>
          <w:tcPr>
            <w:tcW w:w="868" w:type="dxa"/>
            <w:hideMark/>
            <w:tcPrChange w:id="1129" w:author="Microsoft Office User" w:date="2018-03-27T23:36:00Z">
              <w:tcPr>
                <w:tcW w:w="960" w:type="dxa"/>
                <w:hideMark/>
              </w:tcPr>
            </w:tcPrChange>
          </w:tcPr>
          <w:p w14:paraId="7DF298A0" w14:textId="493B86F5" w:rsidR="005F3BAC" w:rsidRPr="00CA6D40" w:rsidRDefault="005F3BAC" w:rsidP="3B7D0AD1">
            <w:pPr>
              <w:spacing w:after="160" w:line="259" w:lineRule="auto"/>
              <w:rPr>
                <w:rFonts w:ascii="Arial" w:hAnsi="Arial" w:cs="Arial"/>
                <w:b/>
                <w:bCs/>
                <w:rPrChange w:id="1130" w:author="Microsoft Office User" w:date="2018-04-10T12:15:00Z">
                  <w:rPr>
                    <w:b/>
                    <w:bCs/>
                  </w:rPr>
                </w:rPrChange>
              </w:rPr>
            </w:pPr>
            <w:ins w:id="1131" w:author="Hoan Ng" w:date="2017-03-20T22:18:00Z">
              <w:del w:id="1132" w:author="Trần Công Tiến" w:date="2018-03-27T00:52:00Z">
                <w:r w:rsidRPr="00CA6D40" w:rsidDel="3B7D0AD1">
                  <w:rPr>
                    <w:rFonts w:ascii="Arial" w:hAnsi="Arial" w:cs="Arial"/>
                    <w:b/>
                    <w:bCs/>
                    <w:rPrChange w:id="1133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proofErr w:type="spellStart"/>
            <w:ins w:id="1134" w:author="Trần Công Tiến" w:date="2018-03-27T00:52:00Z">
              <w:r w:rsidR="3B7D0AD1" w:rsidRPr="00CA6D40">
                <w:rPr>
                  <w:rFonts w:ascii="Arial" w:hAnsi="Arial" w:cs="Arial"/>
                  <w:b/>
                  <w:bCs/>
                  <w:rPrChange w:id="1135" w:author="Microsoft Office User" w:date="2018-04-10T12:15:00Z">
                    <w:rPr/>
                  </w:rPrChange>
                </w:rPr>
                <w:t>Vinh</w:t>
              </w:r>
              <w:proofErr w:type="spellEnd"/>
              <w:r w:rsidR="3B7D0AD1" w:rsidRPr="00CA6D40">
                <w:rPr>
                  <w:rFonts w:ascii="Arial" w:hAnsi="Arial" w:cs="Arial"/>
                  <w:b/>
                  <w:bCs/>
                  <w:rPrChange w:id="1136" w:author="Microsoft Office User" w:date="2018-04-10T12:15:00Z">
                    <w:rPr/>
                  </w:rPrChange>
                </w:rPr>
                <w:t xml:space="preserve"> </w:t>
              </w:r>
              <w:proofErr w:type="spellStart"/>
              <w:r w:rsidR="3B7D0AD1" w:rsidRPr="00CA6D40">
                <w:rPr>
                  <w:rFonts w:ascii="Arial" w:hAnsi="Arial" w:cs="Arial"/>
                  <w:b/>
                  <w:bCs/>
                  <w:rPrChange w:id="1137" w:author="Microsoft Office User" w:date="2018-04-10T12:15:00Z">
                    <w:rPr/>
                  </w:rPrChange>
                </w:rPr>
                <w:t>và</w:t>
              </w:r>
              <w:proofErr w:type="spellEnd"/>
              <w:r w:rsidR="3B7D0AD1" w:rsidRPr="00CA6D40">
                <w:rPr>
                  <w:rFonts w:ascii="Arial" w:hAnsi="Arial" w:cs="Arial"/>
                  <w:b/>
                  <w:bCs/>
                  <w:rPrChange w:id="1138" w:author="Microsoft Office User" w:date="2018-04-10T12:15:00Z">
                    <w:rPr/>
                  </w:rPrChange>
                </w:rPr>
                <w:t xml:space="preserve"> </w:t>
              </w:r>
              <w:proofErr w:type="spellStart"/>
              <w:r w:rsidR="3B7D0AD1" w:rsidRPr="00CA6D40">
                <w:rPr>
                  <w:rFonts w:ascii="Arial" w:hAnsi="Arial" w:cs="Arial"/>
                  <w:b/>
                  <w:bCs/>
                  <w:rPrChange w:id="1139" w:author="Microsoft Office User" w:date="2018-04-10T12:15:00Z">
                    <w:rPr/>
                  </w:rPrChange>
                </w:rPr>
                <w:t>Tiến</w:t>
              </w:r>
            </w:ins>
            <w:proofErr w:type="spellEnd"/>
          </w:p>
        </w:tc>
        <w:tc>
          <w:tcPr>
            <w:tcW w:w="978" w:type="dxa"/>
            <w:hideMark/>
            <w:tcPrChange w:id="1140" w:author="Microsoft Office User" w:date="2018-03-27T23:36:00Z">
              <w:tcPr>
                <w:tcW w:w="960" w:type="dxa"/>
                <w:hideMark/>
              </w:tcPr>
            </w:tcPrChange>
          </w:tcPr>
          <w:p w14:paraId="5ED61B3F" w14:textId="08876B17" w:rsidR="005F3BAC" w:rsidRPr="00CA6D40" w:rsidRDefault="005F3BAC" w:rsidP="3B7D0AD1">
            <w:pPr>
              <w:spacing w:after="160" w:line="259" w:lineRule="auto"/>
              <w:rPr>
                <w:rFonts w:ascii="Arial" w:hAnsi="Arial" w:cs="Arial"/>
                <w:b/>
                <w:bCs/>
                <w:rPrChange w:id="1141" w:author="Microsoft Office User" w:date="2018-04-10T12:15:00Z">
                  <w:rPr>
                    <w:b/>
                    <w:bCs/>
                  </w:rPr>
                </w:rPrChange>
              </w:rPr>
            </w:pPr>
            <w:ins w:id="1142" w:author="Hoan Ng" w:date="2017-03-20T22:18:00Z">
              <w:del w:id="1143" w:author="Trần Công Tiến" w:date="2018-03-27T00:52:00Z">
                <w:r w:rsidRPr="00CA6D40" w:rsidDel="3B7D0AD1">
                  <w:rPr>
                    <w:rFonts w:ascii="Arial" w:hAnsi="Arial" w:cs="Arial"/>
                    <w:b/>
                    <w:bCs/>
                    <w:rPrChange w:id="1144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ins w:id="1145" w:author="Trần Công Tiến" w:date="2018-03-27T00:52:00Z">
              <w:r w:rsidR="3B7D0AD1" w:rsidRPr="00CA6D40">
                <w:rPr>
                  <w:rFonts w:ascii="Arial" w:hAnsi="Arial" w:cs="Arial"/>
                  <w:b/>
                  <w:bCs/>
                  <w:rPrChange w:id="1146" w:author="Microsoft Office User" w:date="2018-04-10T12:15:00Z">
                    <w:rPr/>
                  </w:rPrChange>
                </w:rPr>
                <w:t>0%</w:t>
              </w:r>
            </w:ins>
          </w:p>
        </w:tc>
        <w:tc>
          <w:tcPr>
            <w:tcW w:w="790" w:type="dxa"/>
            <w:hideMark/>
            <w:tcPrChange w:id="1147" w:author="Microsoft Office User" w:date="2018-03-27T23:36:00Z">
              <w:tcPr>
                <w:tcW w:w="960" w:type="dxa"/>
                <w:hideMark/>
              </w:tcPr>
            </w:tcPrChange>
          </w:tcPr>
          <w:p w14:paraId="56E03A18" w14:textId="77777777" w:rsidR="005F3BAC" w:rsidRPr="00CA6D40" w:rsidRDefault="005F3BAC">
            <w:pPr>
              <w:rPr>
                <w:ins w:id="1148" w:author="Hoan Ng" w:date="2017-03-20T22:18:00Z"/>
                <w:rFonts w:ascii="Arial" w:hAnsi="Arial" w:cs="Arial"/>
                <w:b/>
                <w:bCs/>
                <w:rPrChange w:id="1149" w:author="Microsoft Office User" w:date="2018-04-10T12:15:00Z">
                  <w:rPr>
                    <w:ins w:id="1150" w:author="Hoan Ng" w:date="2017-03-20T22:18:00Z"/>
                    <w:b/>
                    <w:bCs/>
                  </w:rPr>
                </w:rPrChange>
              </w:rPr>
            </w:pPr>
            <w:ins w:id="1151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152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71CA57DB" w14:textId="77777777" w:rsidTr="00491339">
        <w:trPr>
          <w:trHeight w:val="300"/>
          <w:jc w:val="center"/>
          <w:ins w:id="1153" w:author="Hoan Ng" w:date="2017-03-20T22:18:00Z"/>
          <w:trPrChange w:id="1154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1155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695FC2AD" w14:textId="77777777" w:rsidR="005F3BAC" w:rsidRPr="00CA6D40" w:rsidRDefault="005F3BAC">
            <w:pPr>
              <w:rPr>
                <w:ins w:id="1156" w:author="Hoan Ng" w:date="2017-03-20T22:18:00Z"/>
                <w:rFonts w:ascii="Arial" w:hAnsi="Arial" w:cs="Arial"/>
                <w:b/>
                <w:bCs/>
                <w:rPrChange w:id="1157" w:author="Microsoft Office User" w:date="2018-04-10T12:15:00Z">
                  <w:rPr>
                    <w:ins w:id="1158" w:author="Hoan Ng" w:date="2017-03-20T22:18:00Z"/>
                    <w:b/>
                    <w:bCs/>
                  </w:rPr>
                </w:rPrChange>
              </w:rPr>
            </w:pPr>
            <w:ins w:id="1159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160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161" w:author="Microsoft Office User" w:date="2018-03-27T23:36:00Z">
              <w:tcPr>
                <w:tcW w:w="3340" w:type="dxa"/>
                <w:hideMark/>
              </w:tcPr>
            </w:tcPrChange>
          </w:tcPr>
          <w:p w14:paraId="19BC63E8" w14:textId="4F5CF513" w:rsidR="005F3BAC" w:rsidRPr="00CA6D40" w:rsidRDefault="005F3BAC" w:rsidP="40B0164E">
            <w:pPr>
              <w:spacing w:after="160" w:line="259" w:lineRule="auto"/>
              <w:rPr>
                <w:rFonts w:ascii="Arial" w:hAnsi="Arial" w:cs="Arial"/>
                <w:b/>
                <w:bCs/>
                <w:rPrChange w:id="1162" w:author="Microsoft Office User" w:date="2018-04-10T12:15:00Z">
                  <w:rPr>
                    <w:b/>
                    <w:bCs/>
                  </w:rPr>
                </w:rPrChange>
              </w:rPr>
            </w:pPr>
            <w:ins w:id="1163" w:author="Hoan Ng" w:date="2017-03-20T22:18:00Z">
              <w:del w:id="1164" w:author="Trần Công Tiến" w:date="2018-03-27T00:59:00Z">
                <w:r w:rsidRPr="00CA6D40" w:rsidDel="40B0164E">
                  <w:rPr>
                    <w:rFonts w:ascii="Arial" w:hAnsi="Arial" w:cs="Arial"/>
                    <w:b/>
                    <w:bCs/>
                    <w:rPrChange w:id="1165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Module …</w:delText>
                </w:r>
              </w:del>
            </w:ins>
            <w:ins w:id="1166" w:author="Trần Công Tiến" w:date="2018-03-27T00:59:00Z">
              <w:r w:rsidR="40B0164E" w:rsidRPr="00CA6D40">
                <w:rPr>
                  <w:rFonts w:ascii="Arial" w:hAnsi="Arial" w:cs="Arial"/>
                  <w:b/>
                  <w:bCs/>
                  <w:rPrChange w:id="1167" w:author="Microsoft Office User" w:date="2018-04-10T12:15:00Z">
                    <w:rPr/>
                  </w:rPrChange>
                </w:rPr>
                <w:t>View</w:t>
              </w:r>
            </w:ins>
          </w:p>
        </w:tc>
        <w:tc>
          <w:tcPr>
            <w:tcW w:w="1027" w:type="dxa"/>
            <w:hideMark/>
            <w:tcPrChange w:id="1168" w:author="Microsoft Office User" w:date="2018-03-27T23:36:00Z">
              <w:tcPr>
                <w:tcW w:w="960" w:type="dxa"/>
                <w:hideMark/>
              </w:tcPr>
            </w:tcPrChange>
          </w:tcPr>
          <w:p w14:paraId="6B5174D3" w14:textId="6A0C57EF" w:rsidR="005F3BAC" w:rsidRPr="00CA6D40" w:rsidRDefault="005F3BAC" w:rsidP="40B0164E">
            <w:pPr>
              <w:spacing w:after="160" w:line="259" w:lineRule="auto"/>
              <w:rPr>
                <w:rFonts w:ascii="Arial" w:hAnsi="Arial" w:cs="Arial"/>
                <w:b/>
                <w:bCs/>
                <w:rPrChange w:id="1169" w:author="Microsoft Office User" w:date="2018-04-10T12:15:00Z">
                  <w:rPr>
                    <w:b/>
                    <w:bCs/>
                  </w:rPr>
                </w:rPrChange>
              </w:rPr>
            </w:pPr>
            <w:ins w:id="1170" w:author="Hoan Ng" w:date="2017-03-20T22:18:00Z">
              <w:del w:id="1171" w:author="Trần Công Tiến" w:date="2018-03-27T00:59:00Z">
                <w:r w:rsidRPr="00CA6D40" w:rsidDel="40B0164E">
                  <w:rPr>
                    <w:rFonts w:ascii="Arial" w:hAnsi="Arial" w:cs="Arial"/>
                    <w:b/>
                    <w:bCs/>
                    <w:rPrChange w:id="1172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ins w:id="1173" w:author="Trần Công Tiến" w:date="2018-03-27T00:59:00Z">
              <w:r w:rsidR="40B0164E" w:rsidRPr="00CA6D40">
                <w:rPr>
                  <w:rFonts w:ascii="Arial" w:hAnsi="Arial" w:cs="Arial"/>
                  <w:b/>
                  <w:bCs/>
                  <w:rPrChange w:id="1174" w:author="Microsoft Office User" w:date="2018-04-10T12:15:00Z">
                    <w:rPr/>
                  </w:rPrChange>
                </w:rPr>
                <w:t>7</w:t>
              </w:r>
            </w:ins>
          </w:p>
        </w:tc>
        <w:tc>
          <w:tcPr>
            <w:tcW w:w="868" w:type="dxa"/>
            <w:hideMark/>
            <w:tcPrChange w:id="1175" w:author="Microsoft Office User" w:date="2018-03-27T23:36:00Z">
              <w:tcPr>
                <w:tcW w:w="960" w:type="dxa"/>
                <w:hideMark/>
              </w:tcPr>
            </w:tcPrChange>
          </w:tcPr>
          <w:p w14:paraId="2EFBAFAD" w14:textId="41BD7758" w:rsidR="005F3BAC" w:rsidRPr="00CA6D40" w:rsidRDefault="005F3BAC" w:rsidP="40B0164E">
            <w:pPr>
              <w:spacing w:after="160" w:line="259" w:lineRule="auto"/>
              <w:rPr>
                <w:rFonts w:ascii="Arial" w:hAnsi="Arial" w:cs="Arial"/>
                <w:b/>
                <w:bCs/>
                <w:rPrChange w:id="1176" w:author="Microsoft Office User" w:date="2018-04-10T12:15:00Z">
                  <w:rPr>
                    <w:b/>
                    <w:bCs/>
                  </w:rPr>
                </w:rPrChange>
              </w:rPr>
            </w:pPr>
            <w:ins w:id="1177" w:author="Hoan Ng" w:date="2017-03-20T22:18:00Z">
              <w:del w:id="1178" w:author="Trần Công Tiến" w:date="2018-03-27T00:59:00Z">
                <w:r w:rsidRPr="00CA6D40" w:rsidDel="40B0164E">
                  <w:rPr>
                    <w:rFonts w:ascii="Arial" w:hAnsi="Arial" w:cs="Arial"/>
                    <w:b/>
                    <w:bCs/>
                    <w:rPrChange w:id="1179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proofErr w:type="spellStart"/>
            <w:ins w:id="1180" w:author="Trần Công Tiến" w:date="2018-03-27T00:59:00Z">
              <w:r w:rsidR="40B0164E" w:rsidRPr="00CA6D40">
                <w:rPr>
                  <w:rFonts w:ascii="Arial" w:hAnsi="Arial" w:cs="Arial"/>
                  <w:b/>
                  <w:bCs/>
                  <w:rPrChange w:id="1181" w:author="Microsoft Office User" w:date="2018-04-10T12:15:00Z">
                    <w:rPr/>
                  </w:rPrChange>
                </w:rPr>
                <w:t>T</w:t>
              </w:r>
            </w:ins>
            <w:ins w:id="1182" w:author="Trần Công Tiến" w:date="2018-03-27T01:00:00Z">
              <w:r w:rsidR="5809BD3E" w:rsidRPr="00CA6D40">
                <w:rPr>
                  <w:rFonts w:ascii="Arial" w:hAnsi="Arial" w:cs="Arial"/>
                  <w:b/>
                  <w:bCs/>
                  <w:rPrChange w:id="1183" w:author="Microsoft Office User" w:date="2018-04-10T12:15:00Z">
                    <w:rPr/>
                  </w:rPrChange>
                </w:rPr>
                <w:t>iến</w:t>
              </w:r>
            </w:ins>
            <w:proofErr w:type="spellEnd"/>
          </w:p>
        </w:tc>
        <w:tc>
          <w:tcPr>
            <w:tcW w:w="978" w:type="dxa"/>
            <w:hideMark/>
            <w:tcPrChange w:id="1184" w:author="Microsoft Office User" w:date="2018-03-27T23:36:00Z">
              <w:tcPr>
                <w:tcW w:w="960" w:type="dxa"/>
                <w:hideMark/>
              </w:tcPr>
            </w:tcPrChange>
          </w:tcPr>
          <w:p w14:paraId="088F3E6B" w14:textId="1A832E23" w:rsidR="005F3BAC" w:rsidRPr="00CA6D40" w:rsidRDefault="005F3BAC" w:rsidP="5809BD3E">
            <w:pPr>
              <w:spacing w:after="160" w:line="259" w:lineRule="auto"/>
              <w:rPr>
                <w:rFonts w:ascii="Arial" w:hAnsi="Arial" w:cs="Arial"/>
                <w:b/>
                <w:bCs/>
                <w:rPrChange w:id="1185" w:author="Microsoft Office User" w:date="2018-04-10T12:15:00Z">
                  <w:rPr>
                    <w:b/>
                    <w:bCs/>
                  </w:rPr>
                </w:rPrChange>
              </w:rPr>
            </w:pPr>
            <w:ins w:id="1186" w:author="Hoan Ng" w:date="2017-03-20T22:18:00Z">
              <w:del w:id="1187" w:author="Trần Công Tiến" w:date="2018-03-27T01:00:00Z">
                <w:r w:rsidRPr="00CA6D40" w:rsidDel="5809BD3E">
                  <w:rPr>
                    <w:rFonts w:ascii="Arial" w:hAnsi="Arial" w:cs="Arial"/>
                    <w:b/>
                    <w:bCs/>
                    <w:rPrChange w:id="1188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ins w:id="1189" w:author="Trần Công Tiến" w:date="2018-03-27T01:00:00Z">
              <w:r w:rsidR="5809BD3E" w:rsidRPr="00CA6D40">
                <w:rPr>
                  <w:rFonts w:ascii="Arial" w:hAnsi="Arial" w:cs="Arial"/>
                  <w:b/>
                  <w:bCs/>
                  <w:rPrChange w:id="1190" w:author="Microsoft Office User" w:date="2018-04-10T12:15:00Z">
                    <w:rPr/>
                  </w:rPrChange>
                </w:rPr>
                <w:t>0%</w:t>
              </w:r>
            </w:ins>
          </w:p>
        </w:tc>
        <w:tc>
          <w:tcPr>
            <w:tcW w:w="790" w:type="dxa"/>
            <w:hideMark/>
            <w:tcPrChange w:id="1191" w:author="Microsoft Office User" w:date="2018-03-27T23:36:00Z">
              <w:tcPr>
                <w:tcW w:w="960" w:type="dxa"/>
                <w:hideMark/>
              </w:tcPr>
            </w:tcPrChange>
          </w:tcPr>
          <w:p w14:paraId="7A5A35AE" w14:textId="77777777" w:rsidR="005F3BAC" w:rsidRPr="00CA6D40" w:rsidRDefault="005F3BAC">
            <w:pPr>
              <w:rPr>
                <w:ins w:id="1192" w:author="Hoan Ng" w:date="2017-03-20T22:18:00Z"/>
                <w:rFonts w:ascii="Arial" w:hAnsi="Arial" w:cs="Arial"/>
                <w:b/>
                <w:bCs/>
                <w:rPrChange w:id="1193" w:author="Microsoft Office User" w:date="2018-04-10T12:15:00Z">
                  <w:rPr>
                    <w:ins w:id="1194" w:author="Hoan Ng" w:date="2017-03-20T22:18:00Z"/>
                    <w:b/>
                    <w:bCs/>
                  </w:rPr>
                </w:rPrChange>
              </w:rPr>
            </w:pPr>
            <w:ins w:id="1195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196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6BC2FD04" w14:textId="77777777" w:rsidTr="00491339">
        <w:trPr>
          <w:trHeight w:val="300"/>
          <w:jc w:val="center"/>
          <w:ins w:id="1197" w:author="Hoan Ng" w:date="2017-03-20T22:18:00Z"/>
          <w:trPrChange w:id="1198" w:author="Microsoft Office User" w:date="2018-03-27T23:36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1199" w:author="Microsoft Office User" w:date="2018-03-27T23:36:00Z">
              <w:tcPr>
                <w:tcW w:w="15320" w:type="dxa"/>
                <w:gridSpan w:val="7"/>
                <w:hideMark/>
              </w:tcPr>
            </w:tcPrChange>
          </w:tcPr>
          <w:p w14:paraId="7A99724D" w14:textId="77777777" w:rsidR="005F3BAC" w:rsidRPr="00CA6D40" w:rsidRDefault="005F3BAC">
            <w:pPr>
              <w:rPr>
                <w:ins w:id="1200" w:author="Hoan Ng" w:date="2017-03-20T22:18:00Z"/>
                <w:rFonts w:ascii="Arial" w:hAnsi="Arial" w:cs="Arial"/>
                <w:b/>
                <w:bCs/>
                <w:rPrChange w:id="1201" w:author="Microsoft Office User" w:date="2018-04-10T12:15:00Z">
                  <w:rPr>
                    <w:ins w:id="1202" w:author="Hoan Ng" w:date="2017-03-20T22:18:00Z"/>
                    <w:b/>
                    <w:bCs/>
                  </w:rPr>
                </w:rPrChange>
              </w:rPr>
            </w:pPr>
            <w:ins w:id="1203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204" w:author="Microsoft Office User" w:date="2018-04-10T12:15:00Z">
                    <w:rPr>
                      <w:b/>
                      <w:bCs/>
                    </w:rPr>
                  </w:rPrChange>
                </w:rPr>
                <w:t>III. KIỂM THỬ</w:t>
              </w:r>
            </w:ins>
          </w:p>
        </w:tc>
      </w:tr>
      <w:tr w:rsidR="005F3BAC" w:rsidRPr="00CA6D40" w14:paraId="027CD017" w14:textId="77777777" w:rsidTr="00491339">
        <w:trPr>
          <w:trHeight w:val="300"/>
          <w:jc w:val="center"/>
          <w:ins w:id="1205" w:author="Hoan Ng" w:date="2017-03-20T22:18:00Z"/>
          <w:trPrChange w:id="1206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1207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327164D6" w14:textId="77777777" w:rsidR="005F3BAC" w:rsidRPr="00CA6D40" w:rsidRDefault="005F3BAC">
            <w:pPr>
              <w:rPr>
                <w:ins w:id="1208" w:author="Hoan Ng" w:date="2017-03-20T22:18:00Z"/>
                <w:rFonts w:ascii="Arial" w:hAnsi="Arial" w:cs="Arial"/>
                <w:b/>
                <w:bCs/>
                <w:rPrChange w:id="1209" w:author="Microsoft Office User" w:date="2018-04-10T12:15:00Z">
                  <w:rPr>
                    <w:ins w:id="1210" w:author="Hoan Ng" w:date="2017-03-20T22:18:00Z"/>
                    <w:b/>
                    <w:bCs/>
                  </w:rPr>
                </w:rPrChange>
              </w:rPr>
            </w:pPr>
            <w:ins w:id="1211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212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213" w:author="Microsoft Office User" w:date="2018-03-27T23:36:00Z">
              <w:tcPr>
                <w:tcW w:w="3340" w:type="dxa"/>
                <w:hideMark/>
              </w:tcPr>
            </w:tcPrChange>
          </w:tcPr>
          <w:p w14:paraId="43362C40" w14:textId="3F2A1442" w:rsidR="005F3BAC" w:rsidRPr="00CA6D40" w:rsidRDefault="005F3BAC" w:rsidP="5809BD3E">
            <w:pPr>
              <w:spacing w:after="160" w:line="259" w:lineRule="auto"/>
              <w:rPr>
                <w:rFonts w:ascii="Arial" w:hAnsi="Arial" w:cs="Arial"/>
                <w:b/>
                <w:bCs/>
                <w:rPrChange w:id="1214" w:author="Microsoft Office User" w:date="2018-04-10T12:15:00Z">
                  <w:rPr>
                    <w:b/>
                    <w:bCs/>
                  </w:rPr>
                </w:rPrChange>
              </w:rPr>
            </w:pPr>
            <w:ins w:id="1215" w:author="Hoan Ng" w:date="2017-03-20T22:18:00Z">
              <w:del w:id="1216" w:author="Trần Công Tiến" w:date="2018-03-27T01:00:00Z">
                <w:r w:rsidRPr="00CA6D40" w:rsidDel="5809BD3E">
                  <w:rPr>
                    <w:rFonts w:ascii="Arial" w:hAnsi="Arial" w:cs="Arial"/>
                    <w:b/>
                    <w:bCs/>
                    <w:rPrChange w:id="1217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Module 1</w:delText>
                </w:r>
              </w:del>
            </w:ins>
            <w:ins w:id="1218" w:author="Trần Công Tiến" w:date="2018-03-27T01:00:00Z">
              <w:r w:rsidR="5809BD3E" w:rsidRPr="00CA6D40">
                <w:rPr>
                  <w:rFonts w:ascii="Arial" w:hAnsi="Arial" w:cs="Arial"/>
                  <w:b/>
                  <w:bCs/>
                  <w:rPrChange w:id="1219" w:author="Microsoft Office User" w:date="2018-04-10T12:15:00Z">
                    <w:rPr/>
                  </w:rPrChange>
                </w:rPr>
                <w:t>Database</w:t>
              </w:r>
            </w:ins>
          </w:p>
        </w:tc>
        <w:tc>
          <w:tcPr>
            <w:tcW w:w="1027" w:type="dxa"/>
            <w:hideMark/>
            <w:tcPrChange w:id="1220" w:author="Microsoft Office User" w:date="2018-03-27T23:36:00Z">
              <w:tcPr>
                <w:tcW w:w="960" w:type="dxa"/>
                <w:hideMark/>
              </w:tcPr>
            </w:tcPrChange>
          </w:tcPr>
          <w:p w14:paraId="104C6A2C" w14:textId="08840093" w:rsidR="005F3BAC" w:rsidRPr="00CA6D40" w:rsidRDefault="005F3BAC" w:rsidP="5809BD3E">
            <w:pPr>
              <w:spacing w:after="160" w:line="259" w:lineRule="auto"/>
              <w:rPr>
                <w:rFonts w:ascii="Arial" w:hAnsi="Arial" w:cs="Arial"/>
                <w:b/>
                <w:bCs/>
                <w:rPrChange w:id="1221" w:author="Microsoft Office User" w:date="2018-04-10T12:15:00Z">
                  <w:rPr>
                    <w:b/>
                    <w:bCs/>
                  </w:rPr>
                </w:rPrChange>
              </w:rPr>
            </w:pPr>
            <w:ins w:id="1222" w:author="Hoan Ng" w:date="2017-03-20T22:18:00Z">
              <w:del w:id="1223" w:author="Trần Công Tiến" w:date="2018-03-27T01:00:00Z">
                <w:r w:rsidRPr="00CA6D40" w:rsidDel="5809BD3E">
                  <w:rPr>
                    <w:rFonts w:ascii="Arial" w:hAnsi="Arial" w:cs="Arial"/>
                    <w:b/>
                    <w:bCs/>
                    <w:rPrChange w:id="1224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ins w:id="1225" w:author="Trần Công Tiến" w:date="2018-03-27T01:00:00Z">
              <w:r w:rsidR="5809BD3E" w:rsidRPr="00CA6D40">
                <w:rPr>
                  <w:rFonts w:ascii="Arial" w:hAnsi="Arial" w:cs="Arial"/>
                  <w:b/>
                  <w:bCs/>
                  <w:rPrChange w:id="1226" w:author="Microsoft Office User" w:date="2018-04-10T12:15:00Z">
                    <w:rPr/>
                  </w:rPrChange>
                </w:rPr>
                <w:t>4</w:t>
              </w:r>
            </w:ins>
          </w:p>
        </w:tc>
        <w:tc>
          <w:tcPr>
            <w:tcW w:w="868" w:type="dxa"/>
            <w:hideMark/>
            <w:tcPrChange w:id="1227" w:author="Microsoft Office User" w:date="2018-03-27T23:36:00Z">
              <w:tcPr>
                <w:tcW w:w="960" w:type="dxa"/>
                <w:hideMark/>
              </w:tcPr>
            </w:tcPrChange>
          </w:tcPr>
          <w:p w14:paraId="5E91C212" w14:textId="0DD71B52" w:rsidR="005F3BAC" w:rsidRPr="00CA6D40" w:rsidRDefault="005F3BAC" w:rsidP="5809BD3E">
            <w:pPr>
              <w:spacing w:after="160" w:line="259" w:lineRule="auto"/>
              <w:rPr>
                <w:rFonts w:ascii="Arial" w:hAnsi="Arial" w:cs="Arial"/>
                <w:b/>
                <w:bCs/>
                <w:rPrChange w:id="1228" w:author="Microsoft Office User" w:date="2018-04-10T12:15:00Z">
                  <w:rPr>
                    <w:b/>
                    <w:bCs/>
                  </w:rPr>
                </w:rPrChange>
              </w:rPr>
            </w:pPr>
            <w:ins w:id="1229" w:author="Hoan Ng" w:date="2017-03-20T22:18:00Z">
              <w:del w:id="1230" w:author="Trần Công Tiến" w:date="2018-03-27T01:00:00Z">
                <w:r w:rsidRPr="00CA6D40" w:rsidDel="5809BD3E">
                  <w:rPr>
                    <w:rFonts w:ascii="Arial" w:hAnsi="Arial" w:cs="Arial"/>
                    <w:b/>
                    <w:bCs/>
                    <w:rPrChange w:id="1231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proofErr w:type="spellStart"/>
            <w:ins w:id="1232" w:author="Trần Công Tiến" w:date="2018-03-27T01:00:00Z">
              <w:r w:rsidR="5809BD3E" w:rsidRPr="00CA6D40">
                <w:rPr>
                  <w:rFonts w:ascii="Arial" w:hAnsi="Arial" w:cs="Arial"/>
                  <w:b/>
                  <w:bCs/>
                  <w:rPrChange w:id="1233" w:author="Microsoft Office User" w:date="2018-04-10T12:15:00Z">
                    <w:rPr/>
                  </w:rPrChange>
                </w:rPr>
                <w:t>Nhã</w:t>
              </w:r>
            </w:ins>
            <w:proofErr w:type="spellEnd"/>
          </w:p>
        </w:tc>
        <w:tc>
          <w:tcPr>
            <w:tcW w:w="978" w:type="dxa"/>
            <w:hideMark/>
            <w:tcPrChange w:id="1234" w:author="Microsoft Office User" w:date="2018-03-27T23:36:00Z">
              <w:tcPr>
                <w:tcW w:w="960" w:type="dxa"/>
                <w:hideMark/>
              </w:tcPr>
            </w:tcPrChange>
          </w:tcPr>
          <w:p w14:paraId="18CF0D33" w14:textId="4C22CEC7" w:rsidR="005F3BAC" w:rsidRPr="00CA6D40" w:rsidRDefault="005F3BAC" w:rsidP="5DA8076F">
            <w:pPr>
              <w:spacing w:after="160" w:line="259" w:lineRule="auto"/>
              <w:rPr>
                <w:rFonts w:ascii="Arial" w:hAnsi="Arial" w:cs="Arial"/>
                <w:b/>
                <w:bCs/>
                <w:rPrChange w:id="1235" w:author="Microsoft Office User" w:date="2018-04-10T12:15:00Z">
                  <w:rPr>
                    <w:b/>
                    <w:bCs/>
                  </w:rPr>
                </w:rPrChange>
              </w:rPr>
            </w:pPr>
            <w:ins w:id="1236" w:author="Hoan Ng" w:date="2017-03-20T22:18:00Z">
              <w:del w:id="1237" w:author="Trần Công Tiến" w:date="2018-03-27T01:01:00Z">
                <w:r w:rsidRPr="00CA6D40" w:rsidDel="5DA8076F">
                  <w:rPr>
                    <w:rFonts w:ascii="Arial" w:hAnsi="Arial" w:cs="Arial"/>
                    <w:b/>
                    <w:bCs/>
                    <w:rPrChange w:id="1238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ins w:id="1239" w:author="Trần Công Tiến" w:date="2018-03-27T01:01:00Z">
              <w:r w:rsidR="5DA8076F" w:rsidRPr="00CA6D40">
                <w:rPr>
                  <w:rFonts w:ascii="Arial" w:hAnsi="Arial" w:cs="Arial"/>
                  <w:b/>
                  <w:bCs/>
                  <w:rPrChange w:id="1240" w:author="Microsoft Office User" w:date="2018-04-10T12:15:00Z">
                    <w:rPr/>
                  </w:rPrChange>
                </w:rPr>
                <w:t>0%</w:t>
              </w:r>
            </w:ins>
          </w:p>
        </w:tc>
        <w:tc>
          <w:tcPr>
            <w:tcW w:w="790" w:type="dxa"/>
            <w:hideMark/>
            <w:tcPrChange w:id="1241" w:author="Microsoft Office User" w:date="2018-03-27T23:36:00Z">
              <w:tcPr>
                <w:tcW w:w="960" w:type="dxa"/>
                <w:hideMark/>
              </w:tcPr>
            </w:tcPrChange>
          </w:tcPr>
          <w:p w14:paraId="5A3A1D24" w14:textId="77777777" w:rsidR="005F3BAC" w:rsidRPr="00CA6D40" w:rsidRDefault="005F3BAC">
            <w:pPr>
              <w:rPr>
                <w:ins w:id="1242" w:author="Hoan Ng" w:date="2017-03-20T22:18:00Z"/>
                <w:rFonts w:ascii="Arial" w:hAnsi="Arial" w:cs="Arial"/>
                <w:b/>
                <w:bCs/>
                <w:rPrChange w:id="1243" w:author="Microsoft Office User" w:date="2018-04-10T12:15:00Z">
                  <w:rPr>
                    <w:ins w:id="1244" w:author="Hoan Ng" w:date="2017-03-20T22:18:00Z"/>
                    <w:b/>
                    <w:bCs/>
                  </w:rPr>
                </w:rPrChange>
              </w:rPr>
            </w:pPr>
            <w:ins w:id="1245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246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00826EA7" w14:textId="77777777" w:rsidTr="00491339">
        <w:trPr>
          <w:trHeight w:val="300"/>
          <w:jc w:val="center"/>
          <w:ins w:id="1247" w:author="Hoan Ng" w:date="2017-03-20T22:18:00Z"/>
          <w:trPrChange w:id="1248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1249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0947A5F3" w14:textId="77777777" w:rsidR="005F3BAC" w:rsidRPr="00CA6D40" w:rsidRDefault="005F3BAC">
            <w:pPr>
              <w:rPr>
                <w:ins w:id="1250" w:author="Hoan Ng" w:date="2017-03-20T22:18:00Z"/>
                <w:rFonts w:ascii="Arial" w:hAnsi="Arial" w:cs="Arial"/>
                <w:b/>
                <w:bCs/>
                <w:rPrChange w:id="1251" w:author="Microsoft Office User" w:date="2018-04-10T12:15:00Z">
                  <w:rPr>
                    <w:ins w:id="1252" w:author="Hoan Ng" w:date="2017-03-20T22:18:00Z"/>
                    <w:b/>
                    <w:bCs/>
                  </w:rPr>
                </w:rPrChange>
              </w:rPr>
            </w:pPr>
            <w:ins w:id="1253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254" w:author="Microsoft Office User" w:date="2018-04-10T12:15:00Z">
                    <w:rPr>
                      <w:b/>
                      <w:bCs/>
                    </w:rPr>
                  </w:rPrChange>
                </w:rPr>
                <w:lastRenderedPageBreak/>
                <w:t> </w:t>
              </w:r>
            </w:ins>
          </w:p>
        </w:tc>
        <w:tc>
          <w:tcPr>
            <w:tcW w:w="4702" w:type="dxa"/>
            <w:hideMark/>
            <w:tcPrChange w:id="1255" w:author="Microsoft Office User" w:date="2018-03-27T23:36:00Z">
              <w:tcPr>
                <w:tcW w:w="3340" w:type="dxa"/>
                <w:hideMark/>
              </w:tcPr>
            </w:tcPrChange>
          </w:tcPr>
          <w:p w14:paraId="1CB61979" w14:textId="28D22DFC" w:rsidR="005F3BAC" w:rsidRPr="00CA6D40" w:rsidRDefault="005F3BAC" w:rsidP="3B755439">
            <w:pPr>
              <w:spacing w:after="160" w:line="259" w:lineRule="auto"/>
              <w:rPr>
                <w:rFonts w:ascii="Arial" w:hAnsi="Arial" w:cs="Arial"/>
                <w:b/>
                <w:bCs/>
                <w:rPrChange w:id="1256" w:author="Microsoft Office User" w:date="2018-04-10T12:15:00Z">
                  <w:rPr>
                    <w:b/>
                    <w:bCs/>
                  </w:rPr>
                </w:rPrChange>
              </w:rPr>
            </w:pPr>
            <w:ins w:id="1257" w:author="Hoan Ng" w:date="2017-03-20T22:18:00Z">
              <w:del w:id="1258" w:author="Trần Công Tiến" w:date="2018-03-27T01:00:00Z">
                <w:r w:rsidRPr="00CA6D40" w:rsidDel="3B755439">
                  <w:rPr>
                    <w:rFonts w:ascii="Arial" w:hAnsi="Arial" w:cs="Arial"/>
                    <w:b/>
                    <w:bCs/>
                    <w:rPrChange w:id="1259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Module 2</w:delText>
                </w:r>
              </w:del>
            </w:ins>
            <w:ins w:id="1260" w:author="Trần Công Tiến" w:date="2018-03-27T01:00:00Z">
              <w:r w:rsidR="3B755439" w:rsidRPr="00CA6D40">
                <w:rPr>
                  <w:rFonts w:ascii="Arial" w:hAnsi="Arial" w:cs="Arial"/>
                  <w:b/>
                  <w:bCs/>
                  <w:rPrChange w:id="1261" w:author="Microsoft Office User" w:date="2018-04-10T12:15:00Z">
                    <w:rPr/>
                  </w:rPrChange>
                </w:rPr>
                <w:t>Model</w:t>
              </w:r>
            </w:ins>
          </w:p>
        </w:tc>
        <w:tc>
          <w:tcPr>
            <w:tcW w:w="1027" w:type="dxa"/>
            <w:hideMark/>
            <w:tcPrChange w:id="1262" w:author="Microsoft Office User" w:date="2018-03-27T23:36:00Z">
              <w:tcPr>
                <w:tcW w:w="960" w:type="dxa"/>
                <w:hideMark/>
              </w:tcPr>
            </w:tcPrChange>
          </w:tcPr>
          <w:p w14:paraId="10FBF84A" w14:textId="717FE68C" w:rsidR="005F3BAC" w:rsidRPr="00CA6D40" w:rsidRDefault="005F3BAC" w:rsidP="3B755439">
            <w:pPr>
              <w:spacing w:after="160" w:line="259" w:lineRule="auto"/>
              <w:rPr>
                <w:rFonts w:ascii="Arial" w:hAnsi="Arial" w:cs="Arial"/>
                <w:b/>
                <w:bCs/>
                <w:rPrChange w:id="1263" w:author="Microsoft Office User" w:date="2018-04-10T12:15:00Z">
                  <w:rPr>
                    <w:b/>
                    <w:bCs/>
                  </w:rPr>
                </w:rPrChange>
              </w:rPr>
            </w:pPr>
            <w:ins w:id="1264" w:author="Hoan Ng" w:date="2017-03-20T22:18:00Z">
              <w:del w:id="1265" w:author="Trần Công Tiến" w:date="2018-03-27T01:00:00Z">
                <w:r w:rsidRPr="00CA6D40" w:rsidDel="3B755439">
                  <w:rPr>
                    <w:rFonts w:ascii="Arial" w:hAnsi="Arial" w:cs="Arial"/>
                    <w:b/>
                    <w:bCs/>
                    <w:rPrChange w:id="1266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ins w:id="1267" w:author="Trần Công Tiến" w:date="2018-03-27T01:00:00Z">
              <w:r w:rsidR="3B755439" w:rsidRPr="00CA6D40">
                <w:rPr>
                  <w:rFonts w:ascii="Arial" w:hAnsi="Arial" w:cs="Arial"/>
                  <w:b/>
                  <w:bCs/>
                  <w:rPrChange w:id="1268" w:author="Microsoft Office User" w:date="2018-04-10T12:15:00Z">
                    <w:rPr/>
                  </w:rPrChange>
                </w:rPr>
                <w:t>4</w:t>
              </w:r>
            </w:ins>
          </w:p>
        </w:tc>
        <w:tc>
          <w:tcPr>
            <w:tcW w:w="868" w:type="dxa"/>
            <w:hideMark/>
            <w:tcPrChange w:id="1269" w:author="Microsoft Office User" w:date="2018-03-27T23:36:00Z">
              <w:tcPr>
                <w:tcW w:w="960" w:type="dxa"/>
                <w:hideMark/>
              </w:tcPr>
            </w:tcPrChange>
          </w:tcPr>
          <w:p w14:paraId="2D70E219" w14:textId="4C004FF5" w:rsidR="005F3BAC" w:rsidRPr="00CA6D40" w:rsidRDefault="005F3BAC" w:rsidP="5DA8076F">
            <w:pPr>
              <w:spacing w:after="160" w:line="259" w:lineRule="auto"/>
              <w:rPr>
                <w:rFonts w:ascii="Arial" w:hAnsi="Arial" w:cs="Arial"/>
                <w:b/>
                <w:bCs/>
                <w:rPrChange w:id="1270" w:author="Microsoft Office User" w:date="2018-04-10T12:15:00Z">
                  <w:rPr>
                    <w:b/>
                    <w:bCs/>
                  </w:rPr>
                </w:rPrChange>
              </w:rPr>
            </w:pPr>
            <w:ins w:id="1271" w:author="Hoan Ng" w:date="2017-03-20T22:18:00Z">
              <w:del w:id="1272" w:author="Trần Công Tiến" w:date="2018-03-27T01:01:00Z">
                <w:r w:rsidRPr="00CA6D40" w:rsidDel="5DA8076F">
                  <w:rPr>
                    <w:rFonts w:ascii="Arial" w:hAnsi="Arial" w:cs="Arial"/>
                    <w:b/>
                    <w:bCs/>
                    <w:rPrChange w:id="1273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proofErr w:type="spellStart"/>
            <w:ins w:id="1274" w:author="Trần Công Tiến" w:date="2018-03-27T01:01:00Z">
              <w:r w:rsidR="5DA8076F" w:rsidRPr="00CA6D40">
                <w:rPr>
                  <w:rFonts w:ascii="Arial" w:hAnsi="Arial" w:cs="Arial"/>
                  <w:b/>
                  <w:bCs/>
                  <w:rPrChange w:id="1275" w:author="Microsoft Office User" w:date="2018-04-10T12:15:00Z">
                    <w:rPr/>
                  </w:rPrChange>
                </w:rPr>
                <w:t>Nhã</w:t>
              </w:r>
            </w:ins>
            <w:proofErr w:type="spellEnd"/>
          </w:p>
        </w:tc>
        <w:tc>
          <w:tcPr>
            <w:tcW w:w="978" w:type="dxa"/>
            <w:hideMark/>
            <w:tcPrChange w:id="1276" w:author="Microsoft Office User" w:date="2018-03-27T23:36:00Z">
              <w:tcPr>
                <w:tcW w:w="960" w:type="dxa"/>
                <w:hideMark/>
              </w:tcPr>
            </w:tcPrChange>
          </w:tcPr>
          <w:p w14:paraId="5E9EA58B" w14:textId="74CA9245" w:rsidR="005F3BAC" w:rsidRPr="00CA6D40" w:rsidRDefault="005F3BAC" w:rsidP="5DA8076F">
            <w:pPr>
              <w:spacing w:after="160" w:line="259" w:lineRule="auto"/>
              <w:rPr>
                <w:rFonts w:ascii="Arial" w:hAnsi="Arial" w:cs="Arial"/>
                <w:b/>
                <w:bCs/>
                <w:rPrChange w:id="1277" w:author="Microsoft Office User" w:date="2018-04-10T12:15:00Z">
                  <w:rPr>
                    <w:b/>
                    <w:bCs/>
                  </w:rPr>
                </w:rPrChange>
              </w:rPr>
            </w:pPr>
            <w:ins w:id="1278" w:author="Hoan Ng" w:date="2017-03-20T22:18:00Z">
              <w:del w:id="1279" w:author="Trần Công Tiến" w:date="2018-03-27T01:01:00Z">
                <w:r w:rsidRPr="00CA6D40" w:rsidDel="5DA8076F">
                  <w:rPr>
                    <w:rFonts w:ascii="Arial" w:hAnsi="Arial" w:cs="Arial"/>
                    <w:b/>
                    <w:bCs/>
                    <w:rPrChange w:id="1280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ins w:id="1281" w:author="Trần Công Tiến" w:date="2018-03-27T01:01:00Z">
              <w:r w:rsidR="5DA8076F" w:rsidRPr="00CA6D40">
                <w:rPr>
                  <w:rFonts w:ascii="Arial" w:hAnsi="Arial" w:cs="Arial"/>
                  <w:b/>
                  <w:bCs/>
                  <w:rPrChange w:id="1282" w:author="Microsoft Office User" w:date="2018-04-10T12:15:00Z">
                    <w:rPr/>
                  </w:rPrChange>
                </w:rPr>
                <w:t>0%</w:t>
              </w:r>
            </w:ins>
          </w:p>
        </w:tc>
        <w:tc>
          <w:tcPr>
            <w:tcW w:w="790" w:type="dxa"/>
            <w:hideMark/>
            <w:tcPrChange w:id="1283" w:author="Microsoft Office User" w:date="2018-03-27T23:36:00Z">
              <w:tcPr>
                <w:tcW w:w="960" w:type="dxa"/>
                <w:hideMark/>
              </w:tcPr>
            </w:tcPrChange>
          </w:tcPr>
          <w:p w14:paraId="0741C07F" w14:textId="77777777" w:rsidR="005F3BAC" w:rsidRPr="00CA6D40" w:rsidRDefault="005F3BAC">
            <w:pPr>
              <w:rPr>
                <w:ins w:id="1284" w:author="Hoan Ng" w:date="2017-03-20T22:18:00Z"/>
                <w:rFonts w:ascii="Arial" w:hAnsi="Arial" w:cs="Arial"/>
                <w:b/>
                <w:bCs/>
                <w:rPrChange w:id="1285" w:author="Microsoft Office User" w:date="2018-04-10T12:15:00Z">
                  <w:rPr>
                    <w:ins w:id="1286" w:author="Hoan Ng" w:date="2017-03-20T22:18:00Z"/>
                    <w:b/>
                    <w:bCs/>
                  </w:rPr>
                </w:rPrChange>
              </w:rPr>
            </w:pPr>
            <w:ins w:id="1287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288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1DC933D5" w14:textId="77777777" w:rsidTr="00491339">
        <w:trPr>
          <w:trHeight w:val="300"/>
          <w:jc w:val="center"/>
          <w:ins w:id="1289" w:author="Hoan Ng" w:date="2017-03-20T22:18:00Z"/>
          <w:trPrChange w:id="1290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1291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26DBBE15" w14:textId="77777777" w:rsidR="005F3BAC" w:rsidRPr="00CA6D40" w:rsidRDefault="005F3BAC">
            <w:pPr>
              <w:rPr>
                <w:ins w:id="1292" w:author="Hoan Ng" w:date="2017-03-20T22:18:00Z"/>
                <w:rFonts w:ascii="Arial" w:hAnsi="Arial" w:cs="Arial"/>
                <w:b/>
                <w:bCs/>
                <w:rPrChange w:id="1293" w:author="Microsoft Office User" w:date="2018-04-10T12:15:00Z">
                  <w:rPr>
                    <w:ins w:id="1294" w:author="Hoan Ng" w:date="2017-03-20T22:18:00Z"/>
                    <w:b/>
                    <w:bCs/>
                  </w:rPr>
                </w:rPrChange>
              </w:rPr>
            </w:pPr>
            <w:ins w:id="1295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296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297" w:author="Microsoft Office User" w:date="2018-03-27T23:36:00Z">
              <w:tcPr>
                <w:tcW w:w="3340" w:type="dxa"/>
                <w:hideMark/>
              </w:tcPr>
            </w:tcPrChange>
          </w:tcPr>
          <w:p w14:paraId="5717F50F" w14:textId="33638D43" w:rsidR="005F3BAC" w:rsidRPr="00CA6D40" w:rsidRDefault="005F3BAC" w:rsidP="5DA8076F">
            <w:pPr>
              <w:spacing w:after="160" w:line="259" w:lineRule="auto"/>
              <w:rPr>
                <w:rFonts w:ascii="Arial" w:hAnsi="Arial" w:cs="Arial"/>
                <w:b/>
                <w:bCs/>
                <w:rPrChange w:id="1298" w:author="Microsoft Office User" w:date="2018-04-10T12:15:00Z">
                  <w:rPr>
                    <w:b/>
                    <w:bCs/>
                  </w:rPr>
                </w:rPrChange>
              </w:rPr>
            </w:pPr>
            <w:ins w:id="1299" w:author="Hoan Ng" w:date="2017-03-20T22:18:00Z">
              <w:del w:id="1300" w:author="Trần Công Tiến" w:date="2018-03-27T01:01:00Z">
                <w:r w:rsidRPr="00CA6D40" w:rsidDel="5DA8076F">
                  <w:rPr>
                    <w:rFonts w:ascii="Arial" w:hAnsi="Arial" w:cs="Arial"/>
                    <w:b/>
                    <w:bCs/>
                    <w:rPrChange w:id="1301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Module 3</w:delText>
                </w:r>
              </w:del>
            </w:ins>
            <w:ins w:id="1302" w:author="Trần Công Tiến" w:date="2018-03-27T01:01:00Z">
              <w:r w:rsidR="5DA8076F" w:rsidRPr="00CA6D40">
                <w:rPr>
                  <w:rFonts w:ascii="Arial" w:hAnsi="Arial" w:cs="Arial"/>
                  <w:b/>
                  <w:bCs/>
                  <w:rPrChange w:id="1303" w:author="Microsoft Office User" w:date="2018-04-10T12:15:00Z">
                    <w:rPr/>
                  </w:rPrChange>
                </w:rPr>
                <w:t>Controller</w:t>
              </w:r>
            </w:ins>
          </w:p>
        </w:tc>
        <w:tc>
          <w:tcPr>
            <w:tcW w:w="1027" w:type="dxa"/>
            <w:hideMark/>
            <w:tcPrChange w:id="1304" w:author="Microsoft Office User" w:date="2018-03-27T23:36:00Z">
              <w:tcPr>
                <w:tcW w:w="960" w:type="dxa"/>
                <w:hideMark/>
              </w:tcPr>
            </w:tcPrChange>
          </w:tcPr>
          <w:p w14:paraId="4D212617" w14:textId="47B3F2E0" w:rsidR="005F3BAC" w:rsidRPr="00CA6D40" w:rsidRDefault="005F3BAC" w:rsidP="5DA8076F">
            <w:pPr>
              <w:spacing w:after="160" w:line="259" w:lineRule="auto"/>
              <w:rPr>
                <w:rFonts w:ascii="Arial" w:hAnsi="Arial" w:cs="Arial"/>
                <w:b/>
                <w:bCs/>
                <w:rPrChange w:id="1305" w:author="Microsoft Office User" w:date="2018-04-10T12:15:00Z">
                  <w:rPr>
                    <w:b/>
                    <w:bCs/>
                  </w:rPr>
                </w:rPrChange>
              </w:rPr>
            </w:pPr>
            <w:ins w:id="1306" w:author="Hoan Ng" w:date="2017-03-20T22:18:00Z">
              <w:del w:id="1307" w:author="Trần Công Tiến" w:date="2018-03-27T01:01:00Z">
                <w:r w:rsidRPr="00CA6D40" w:rsidDel="5DA8076F">
                  <w:rPr>
                    <w:rFonts w:ascii="Arial" w:hAnsi="Arial" w:cs="Arial"/>
                    <w:b/>
                    <w:bCs/>
                    <w:rPrChange w:id="1308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ins w:id="1309" w:author="Trần Công Tiến" w:date="2018-03-27T01:01:00Z">
              <w:r w:rsidR="5DA8076F" w:rsidRPr="00CA6D40">
                <w:rPr>
                  <w:rFonts w:ascii="Arial" w:hAnsi="Arial" w:cs="Arial"/>
                  <w:b/>
                  <w:bCs/>
                  <w:rPrChange w:id="1310" w:author="Microsoft Office User" w:date="2018-04-10T12:15:00Z">
                    <w:rPr/>
                  </w:rPrChange>
                </w:rPr>
                <w:t>4</w:t>
              </w:r>
            </w:ins>
          </w:p>
        </w:tc>
        <w:tc>
          <w:tcPr>
            <w:tcW w:w="868" w:type="dxa"/>
            <w:hideMark/>
            <w:tcPrChange w:id="1311" w:author="Microsoft Office User" w:date="2018-03-27T23:36:00Z">
              <w:tcPr>
                <w:tcW w:w="960" w:type="dxa"/>
                <w:hideMark/>
              </w:tcPr>
            </w:tcPrChange>
          </w:tcPr>
          <w:p w14:paraId="0BBF163A" w14:textId="4D0B2164" w:rsidR="005F3BAC" w:rsidRPr="00CA6D40" w:rsidRDefault="005F3BAC" w:rsidP="5DA8076F">
            <w:pPr>
              <w:spacing w:after="160" w:line="259" w:lineRule="auto"/>
              <w:rPr>
                <w:rFonts w:ascii="Arial" w:hAnsi="Arial" w:cs="Arial"/>
                <w:b/>
                <w:bCs/>
                <w:rPrChange w:id="1312" w:author="Microsoft Office User" w:date="2018-04-10T12:15:00Z">
                  <w:rPr>
                    <w:b/>
                    <w:bCs/>
                  </w:rPr>
                </w:rPrChange>
              </w:rPr>
            </w:pPr>
            <w:ins w:id="1313" w:author="Hoan Ng" w:date="2017-03-20T22:18:00Z">
              <w:del w:id="1314" w:author="Trần Công Tiến" w:date="2018-03-27T01:01:00Z">
                <w:r w:rsidRPr="00CA6D40" w:rsidDel="5DA8076F">
                  <w:rPr>
                    <w:rFonts w:ascii="Arial" w:hAnsi="Arial" w:cs="Arial"/>
                    <w:b/>
                    <w:bCs/>
                    <w:rPrChange w:id="1315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proofErr w:type="spellStart"/>
            <w:ins w:id="1316" w:author="Trần Công Tiến" w:date="2018-03-27T01:01:00Z">
              <w:r w:rsidR="5DA8076F" w:rsidRPr="00CA6D40">
                <w:rPr>
                  <w:rFonts w:ascii="Arial" w:hAnsi="Arial" w:cs="Arial"/>
                  <w:b/>
                  <w:bCs/>
                  <w:rPrChange w:id="1317" w:author="Microsoft Office User" w:date="2018-04-10T12:15:00Z">
                    <w:rPr/>
                  </w:rPrChange>
                </w:rPr>
                <w:t>Lương</w:t>
              </w:r>
            </w:ins>
            <w:proofErr w:type="spellEnd"/>
          </w:p>
        </w:tc>
        <w:tc>
          <w:tcPr>
            <w:tcW w:w="978" w:type="dxa"/>
            <w:hideMark/>
            <w:tcPrChange w:id="1318" w:author="Microsoft Office User" w:date="2018-03-27T23:36:00Z">
              <w:tcPr>
                <w:tcW w:w="960" w:type="dxa"/>
                <w:hideMark/>
              </w:tcPr>
            </w:tcPrChange>
          </w:tcPr>
          <w:p w14:paraId="3CC468B1" w14:textId="378B978B" w:rsidR="005F3BAC" w:rsidRPr="00CA6D40" w:rsidRDefault="005F3BAC" w:rsidP="5DA8076F">
            <w:pPr>
              <w:spacing w:after="160" w:line="259" w:lineRule="auto"/>
              <w:rPr>
                <w:rFonts w:ascii="Arial" w:hAnsi="Arial" w:cs="Arial"/>
                <w:b/>
                <w:bCs/>
                <w:rPrChange w:id="1319" w:author="Microsoft Office User" w:date="2018-04-10T12:15:00Z">
                  <w:rPr>
                    <w:b/>
                    <w:bCs/>
                  </w:rPr>
                </w:rPrChange>
              </w:rPr>
            </w:pPr>
            <w:ins w:id="1320" w:author="Hoan Ng" w:date="2017-03-20T22:18:00Z">
              <w:del w:id="1321" w:author="Trần Công Tiến" w:date="2018-03-27T01:01:00Z">
                <w:r w:rsidRPr="00CA6D40" w:rsidDel="5DA8076F">
                  <w:rPr>
                    <w:rFonts w:ascii="Arial" w:hAnsi="Arial" w:cs="Arial"/>
                    <w:b/>
                    <w:bCs/>
                    <w:rPrChange w:id="1322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ins w:id="1323" w:author="Trần Công Tiến" w:date="2018-03-27T01:01:00Z">
              <w:r w:rsidR="5DA8076F" w:rsidRPr="00CA6D40">
                <w:rPr>
                  <w:rFonts w:ascii="Arial" w:hAnsi="Arial" w:cs="Arial"/>
                  <w:b/>
                  <w:bCs/>
                  <w:rPrChange w:id="1324" w:author="Microsoft Office User" w:date="2018-04-10T12:15:00Z">
                    <w:rPr/>
                  </w:rPrChange>
                </w:rPr>
                <w:t>0%</w:t>
              </w:r>
            </w:ins>
          </w:p>
        </w:tc>
        <w:tc>
          <w:tcPr>
            <w:tcW w:w="790" w:type="dxa"/>
            <w:hideMark/>
            <w:tcPrChange w:id="1325" w:author="Microsoft Office User" w:date="2018-03-27T23:36:00Z">
              <w:tcPr>
                <w:tcW w:w="960" w:type="dxa"/>
                <w:hideMark/>
              </w:tcPr>
            </w:tcPrChange>
          </w:tcPr>
          <w:p w14:paraId="55F11BED" w14:textId="77777777" w:rsidR="005F3BAC" w:rsidRPr="00CA6D40" w:rsidRDefault="005F3BAC">
            <w:pPr>
              <w:rPr>
                <w:ins w:id="1326" w:author="Hoan Ng" w:date="2017-03-20T22:18:00Z"/>
                <w:rFonts w:ascii="Arial" w:hAnsi="Arial" w:cs="Arial"/>
                <w:b/>
                <w:bCs/>
                <w:rPrChange w:id="1327" w:author="Microsoft Office User" w:date="2018-04-10T12:15:00Z">
                  <w:rPr>
                    <w:ins w:id="1328" w:author="Hoan Ng" w:date="2017-03-20T22:18:00Z"/>
                    <w:b/>
                    <w:bCs/>
                  </w:rPr>
                </w:rPrChange>
              </w:rPr>
            </w:pPr>
            <w:ins w:id="1329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330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41F11205" w14:textId="77777777" w:rsidTr="00491339">
        <w:trPr>
          <w:trHeight w:val="300"/>
          <w:jc w:val="center"/>
          <w:ins w:id="1331" w:author="Hoan Ng" w:date="2017-03-20T22:18:00Z"/>
          <w:trPrChange w:id="1332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1333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4AD638F6" w14:textId="77777777" w:rsidR="005F3BAC" w:rsidRPr="00CA6D40" w:rsidRDefault="005F3BAC">
            <w:pPr>
              <w:rPr>
                <w:ins w:id="1334" w:author="Hoan Ng" w:date="2017-03-20T22:18:00Z"/>
                <w:rFonts w:ascii="Arial" w:hAnsi="Arial" w:cs="Arial"/>
                <w:b/>
                <w:bCs/>
                <w:rPrChange w:id="1335" w:author="Microsoft Office User" w:date="2018-04-10T12:15:00Z">
                  <w:rPr>
                    <w:ins w:id="1336" w:author="Hoan Ng" w:date="2017-03-20T22:18:00Z"/>
                    <w:b/>
                    <w:bCs/>
                  </w:rPr>
                </w:rPrChange>
              </w:rPr>
            </w:pPr>
            <w:ins w:id="1337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338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339" w:author="Microsoft Office User" w:date="2018-03-27T23:36:00Z">
              <w:tcPr>
                <w:tcW w:w="3340" w:type="dxa"/>
                <w:hideMark/>
              </w:tcPr>
            </w:tcPrChange>
          </w:tcPr>
          <w:p w14:paraId="17541341" w14:textId="1C5CEF3E" w:rsidR="005F3BAC" w:rsidRPr="00CA6D40" w:rsidRDefault="005F3BAC" w:rsidP="5DA8076F">
            <w:pPr>
              <w:spacing w:after="160" w:line="259" w:lineRule="auto"/>
              <w:rPr>
                <w:rFonts w:ascii="Arial" w:hAnsi="Arial" w:cs="Arial"/>
                <w:b/>
                <w:bCs/>
                <w:rPrChange w:id="1340" w:author="Microsoft Office User" w:date="2018-04-10T12:15:00Z">
                  <w:rPr>
                    <w:b/>
                    <w:bCs/>
                  </w:rPr>
                </w:rPrChange>
              </w:rPr>
            </w:pPr>
            <w:ins w:id="1341" w:author="Hoan Ng" w:date="2017-03-20T22:18:00Z">
              <w:del w:id="1342" w:author="Trần Công Tiến" w:date="2018-03-27T01:01:00Z">
                <w:r w:rsidRPr="00CA6D40" w:rsidDel="5DA8076F">
                  <w:rPr>
                    <w:rFonts w:ascii="Arial" w:hAnsi="Arial" w:cs="Arial"/>
                    <w:b/>
                    <w:bCs/>
                    <w:rPrChange w:id="1343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Module …</w:delText>
                </w:r>
              </w:del>
            </w:ins>
            <w:ins w:id="1344" w:author="Trần Công Tiến" w:date="2018-03-27T01:01:00Z">
              <w:r w:rsidR="5DA8076F" w:rsidRPr="00CA6D40">
                <w:rPr>
                  <w:rFonts w:ascii="Arial" w:hAnsi="Arial" w:cs="Arial"/>
                  <w:b/>
                  <w:bCs/>
                  <w:rPrChange w:id="1345" w:author="Microsoft Office User" w:date="2018-04-10T12:15:00Z">
                    <w:rPr/>
                  </w:rPrChange>
                </w:rPr>
                <w:t>View</w:t>
              </w:r>
            </w:ins>
          </w:p>
        </w:tc>
        <w:tc>
          <w:tcPr>
            <w:tcW w:w="1027" w:type="dxa"/>
            <w:hideMark/>
            <w:tcPrChange w:id="1346" w:author="Microsoft Office User" w:date="2018-03-27T23:36:00Z">
              <w:tcPr>
                <w:tcW w:w="960" w:type="dxa"/>
                <w:hideMark/>
              </w:tcPr>
            </w:tcPrChange>
          </w:tcPr>
          <w:p w14:paraId="0F736EF2" w14:textId="5421AF43" w:rsidR="005F3BAC" w:rsidRPr="00CA6D40" w:rsidRDefault="005F3BAC" w:rsidP="5DA8076F">
            <w:pPr>
              <w:spacing w:after="160" w:line="259" w:lineRule="auto"/>
              <w:rPr>
                <w:rFonts w:ascii="Arial" w:hAnsi="Arial" w:cs="Arial"/>
                <w:b/>
                <w:bCs/>
                <w:rPrChange w:id="1347" w:author="Microsoft Office User" w:date="2018-04-10T12:15:00Z">
                  <w:rPr>
                    <w:b/>
                    <w:bCs/>
                  </w:rPr>
                </w:rPrChange>
              </w:rPr>
            </w:pPr>
            <w:ins w:id="1348" w:author="Hoan Ng" w:date="2017-03-20T22:18:00Z">
              <w:del w:id="1349" w:author="Trần Công Tiến" w:date="2018-03-27T01:01:00Z">
                <w:r w:rsidRPr="00CA6D40" w:rsidDel="5DA8076F">
                  <w:rPr>
                    <w:rFonts w:ascii="Arial" w:hAnsi="Arial" w:cs="Arial"/>
                    <w:b/>
                    <w:bCs/>
                    <w:rPrChange w:id="1350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ins w:id="1351" w:author="Trần Công Tiến" w:date="2018-03-27T01:01:00Z">
              <w:r w:rsidR="5DA8076F" w:rsidRPr="00CA6D40">
                <w:rPr>
                  <w:rFonts w:ascii="Arial" w:hAnsi="Arial" w:cs="Arial"/>
                  <w:b/>
                  <w:bCs/>
                  <w:rPrChange w:id="1352" w:author="Microsoft Office User" w:date="2018-04-10T12:15:00Z">
                    <w:rPr/>
                  </w:rPrChange>
                </w:rPr>
                <w:t>4</w:t>
              </w:r>
            </w:ins>
          </w:p>
        </w:tc>
        <w:tc>
          <w:tcPr>
            <w:tcW w:w="868" w:type="dxa"/>
            <w:hideMark/>
            <w:tcPrChange w:id="1353" w:author="Microsoft Office User" w:date="2018-03-27T23:36:00Z">
              <w:tcPr>
                <w:tcW w:w="960" w:type="dxa"/>
                <w:hideMark/>
              </w:tcPr>
            </w:tcPrChange>
          </w:tcPr>
          <w:p w14:paraId="5A73F495" w14:textId="3BEBCF79" w:rsidR="005F3BAC" w:rsidRPr="00CA6D40" w:rsidRDefault="005F3BAC" w:rsidP="5DA8076F">
            <w:pPr>
              <w:spacing w:after="160" w:line="259" w:lineRule="auto"/>
              <w:rPr>
                <w:rFonts w:ascii="Arial" w:hAnsi="Arial" w:cs="Arial"/>
                <w:b/>
                <w:bCs/>
                <w:rPrChange w:id="1354" w:author="Microsoft Office User" w:date="2018-04-10T12:15:00Z">
                  <w:rPr>
                    <w:b/>
                    <w:bCs/>
                  </w:rPr>
                </w:rPrChange>
              </w:rPr>
            </w:pPr>
            <w:ins w:id="1355" w:author="Hoan Ng" w:date="2017-03-20T22:18:00Z">
              <w:del w:id="1356" w:author="Trần Công Tiến" w:date="2018-03-27T01:01:00Z">
                <w:r w:rsidRPr="00CA6D40" w:rsidDel="5DA8076F">
                  <w:rPr>
                    <w:rFonts w:ascii="Arial" w:hAnsi="Arial" w:cs="Arial"/>
                    <w:b/>
                    <w:bCs/>
                    <w:rPrChange w:id="1357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proofErr w:type="spellStart"/>
            <w:ins w:id="1358" w:author="Trần Công Tiến" w:date="2018-03-27T01:01:00Z">
              <w:r w:rsidR="5DA8076F" w:rsidRPr="00CA6D40">
                <w:rPr>
                  <w:rFonts w:ascii="Arial" w:hAnsi="Arial" w:cs="Arial"/>
                  <w:b/>
                  <w:bCs/>
                  <w:rPrChange w:id="1359" w:author="Microsoft Office User" w:date="2018-04-10T12:15:00Z">
                    <w:rPr/>
                  </w:rPrChange>
                </w:rPr>
                <w:t>Lương</w:t>
              </w:r>
              <w:proofErr w:type="spellEnd"/>
              <w:r w:rsidR="5DA8076F" w:rsidRPr="00CA6D40">
                <w:rPr>
                  <w:rFonts w:ascii="Arial" w:hAnsi="Arial" w:cs="Arial"/>
                  <w:b/>
                  <w:bCs/>
                  <w:rPrChange w:id="1360" w:author="Microsoft Office User" w:date="2018-04-10T12:15:00Z">
                    <w:rPr/>
                  </w:rPrChange>
                </w:rPr>
                <w:t xml:space="preserve"> </w:t>
              </w:r>
              <w:proofErr w:type="spellStart"/>
              <w:r w:rsidR="5DA8076F" w:rsidRPr="00CA6D40">
                <w:rPr>
                  <w:rFonts w:ascii="Arial" w:hAnsi="Arial" w:cs="Arial"/>
                  <w:b/>
                  <w:bCs/>
                  <w:rPrChange w:id="1361" w:author="Microsoft Office User" w:date="2018-04-10T12:15:00Z">
                    <w:rPr/>
                  </w:rPrChange>
                </w:rPr>
                <w:t>và</w:t>
              </w:r>
              <w:proofErr w:type="spellEnd"/>
              <w:r w:rsidR="5DA8076F" w:rsidRPr="00CA6D40">
                <w:rPr>
                  <w:rFonts w:ascii="Arial" w:hAnsi="Arial" w:cs="Arial"/>
                  <w:b/>
                  <w:bCs/>
                  <w:rPrChange w:id="1362" w:author="Microsoft Office User" w:date="2018-04-10T12:15:00Z">
                    <w:rPr/>
                  </w:rPrChange>
                </w:rPr>
                <w:t xml:space="preserve"> </w:t>
              </w:r>
              <w:proofErr w:type="spellStart"/>
              <w:r w:rsidR="5DA8076F" w:rsidRPr="00CA6D40">
                <w:rPr>
                  <w:rFonts w:ascii="Arial" w:hAnsi="Arial" w:cs="Arial"/>
                  <w:b/>
                  <w:bCs/>
                  <w:rPrChange w:id="1363" w:author="Microsoft Office User" w:date="2018-04-10T12:15:00Z">
                    <w:rPr/>
                  </w:rPrChange>
                </w:rPr>
                <w:t>Nhã</w:t>
              </w:r>
            </w:ins>
            <w:proofErr w:type="spellEnd"/>
          </w:p>
        </w:tc>
        <w:tc>
          <w:tcPr>
            <w:tcW w:w="978" w:type="dxa"/>
            <w:hideMark/>
            <w:tcPrChange w:id="1364" w:author="Microsoft Office User" w:date="2018-03-27T23:36:00Z">
              <w:tcPr>
                <w:tcW w:w="960" w:type="dxa"/>
                <w:hideMark/>
              </w:tcPr>
            </w:tcPrChange>
          </w:tcPr>
          <w:p w14:paraId="2D7ADA96" w14:textId="6C3BE1BA" w:rsidR="005F3BAC" w:rsidRPr="00CA6D40" w:rsidRDefault="005F3BAC" w:rsidP="5DA8076F">
            <w:pPr>
              <w:spacing w:after="160" w:line="259" w:lineRule="auto"/>
              <w:rPr>
                <w:rFonts w:ascii="Arial" w:hAnsi="Arial" w:cs="Arial"/>
                <w:b/>
                <w:bCs/>
                <w:rPrChange w:id="1365" w:author="Microsoft Office User" w:date="2018-04-10T12:15:00Z">
                  <w:rPr>
                    <w:b/>
                    <w:bCs/>
                  </w:rPr>
                </w:rPrChange>
              </w:rPr>
            </w:pPr>
            <w:ins w:id="1366" w:author="Hoan Ng" w:date="2017-03-20T22:18:00Z">
              <w:del w:id="1367" w:author="Trần Công Tiến" w:date="2018-03-27T01:01:00Z">
                <w:r w:rsidRPr="00CA6D40" w:rsidDel="5DA8076F">
                  <w:rPr>
                    <w:rFonts w:ascii="Arial" w:hAnsi="Arial" w:cs="Arial"/>
                    <w:b/>
                    <w:bCs/>
                    <w:rPrChange w:id="1368" w:author="Microsoft Office User" w:date="2018-04-10T12:15:00Z">
                      <w:rPr>
                        <w:b/>
                        <w:bCs/>
                      </w:rPr>
                    </w:rPrChange>
                  </w:rPr>
                  <w:delText> </w:delText>
                </w:r>
              </w:del>
            </w:ins>
            <w:ins w:id="1369" w:author="Trần Công Tiến" w:date="2018-03-27T01:01:00Z">
              <w:r w:rsidR="5DA8076F" w:rsidRPr="00CA6D40">
                <w:rPr>
                  <w:rFonts w:ascii="Arial" w:hAnsi="Arial" w:cs="Arial"/>
                  <w:b/>
                  <w:bCs/>
                  <w:rPrChange w:id="1370" w:author="Microsoft Office User" w:date="2018-04-10T12:15:00Z">
                    <w:rPr/>
                  </w:rPrChange>
                </w:rPr>
                <w:t>0%</w:t>
              </w:r>
            </w:ins>
          </w:p>
        </w:tc>
        <w:tc>
          <w:tcPr>
            <w:tcW w:w="790" w:type="dxa"/>
            <w:hideMark/>
            <w:tcPrChange w:id="1371" w:author="Microsoft Office User" w:date="2018-03-27T23:36:00Z">
              <w:tcPr>
                <w:tcW w:w="960" w:type="dxa"/>
                <w:hideMark/>
              </w:tcPr>
            </w:tcPrChange>
          </w:tcPr>
          <w:p w14:paraId="5D2079E4" w14:textId="77777777" w:rsidR="005F3BAC" w:rsidRPr="00CA6D40" w:rsidRDefault="005F3BAC">
            <w:pPr>
              <w:rPr>
                <w:ins w:id="1372" w:author="Hoan Ng" w:date="2017-03-20T22:18:00Z"/>
                <w:rFonts w:ascii="Arial" w:hAnsi="Arial" w:cs="Arial"/>
                <w:b/>
                <w:bCs/>
                <w:rPrChange w:id="1373" w:author="Microsoft Office User" w:date="2018-04-10T12:15:00Z">
                  <w:rPr>
                    <w:ins w:id="1374" w:author="Hoan Ng" w:date="2017-03-20T22:18:00Z"/>
                    <w:b/>
                    <w:bCs/>
                  </w:rPr>
                </w:rPrChange>
              </w:rPr>
            </w:pPr>
            <w:ins w:id="1375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376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2155419A" w14:textId="77777777" w:rsidTr="00491339">
        <w:trPr>
          <w:trHeight w:val="300"/>
          <w:jc w:val="center"/>
          <w:ins w:id="1377" w:author="Hoan Ng" w:date="2017-03-20T22:18:00Z"/>
          <w:trPrChange w:id="1378" w:author="Microsoft Office User" w:date="2018-03-27T23:36:00Z">
            <w:trPr>
              <w:trHeight w:val="300"/>
            </w:trPr>
          </w:trPrChange>
        </w:trPr>
        <w:tc>
          <w:tcPr>
            <w:tcW w:w="9350" w:type="dxa"/>
            <w:gridSpan w:val="6"/>
            <w:hideMark/>
            <w:tcPrChange w:id="1379" w:author="Microsoft Office User" w:date="2018-03-27T23:36:00Z">
              <w:tcPr>
                <w:tcW w:w="15320" w:type="dxa"/>
                <w:gridSpan w:val="7"/>
                <w:hideMark/>
              </w:tcPr>
            </w:tcPrChange>
          </w:tcPr>
          <w:p w14:paraId="584D1CC3" w14:textId="77777777" w:rsidR="005F3BAC" w:rsidRPr="00CA6D40" w:rsidRDefault="005F3BAC">
            <w:pPr>
              <w:rPr>
                <w:ins w:id="1380" w:author="Hoan Ng" w:date="2017-03-20T22:18:00Z"/>
                <w:rFonts w:ascii="Arial" w:hAnsi="Arial" w:cs="Arial"/>
                <w:b/>
                <w:bCs/>
                <w:rPrChange w:id="1381" w:author="Microsoft Office User" w:date="2018-04-10T12:15:00Z">
                  <w:rPr>
                    <w:ins w:id="1382" w:author="Hoan Ng" w:date="2017-03-20T22:18:00Z"/>
                    <w:b/>
                    <w:bCs/>
                  </w:rPr>
                </w:rPrChange>
              </w:rPr>
            </w:pPr>
            <w:ins w:id="1383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384" w:author="Microsoft Office User" w:date="2018-04-10T12:15:00Z">
                    <w:rPr>
                      <w:b/>
                      <w:bCs/>
                    </w:rPr>
                  </w:rPrChange>
                </w:rPr>
                <w:t>IV. NỘP BÁO CÁO TIẾN ĐỘ &amp; SẢN PHẨM…</w:t>
              </w:r>
            </w:ins>
          </w:p>
        </w:tc>
      </w:tr>
      <w:tr w:rsidR="005F3BAC" w:rsidRPr="00CA6D40" w14:paraId="08A95BAF" w14:textId="77777777" w:rsidTr="00491339">
        <w:trPr>
          <w:trHeight w:val="300"/>
          <w:jc w:val="center"/>
          <w:ins w:id="1385" w:author="Hoan Ng" w:date="2017-03-20T22:18:00Z"/>
          <w:trPrChange w:id="1386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1387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5EC285D6" w14:textId="77777777" w:rsidR="005F3BAC" w:rsidRPr="00CA6D40" w:rsidRDefault="005F3BAC">
            <w:pPr>
              <w:rPr>
                <w:ins w:id="1388" w:author="Hoan Ng" w:date="2017-03-20T22:18:00Z"/>
                <w:rFonts w:ascii="Arial" w:hAnsi="Arial" w:cs="Arial"/>
                <w:b/>
                <w:bCs/>
                <w:rPrChange w:id="1389" w:author="Microsoft Office User" w:date="2018-04-10T12:15:00Z">
                  <w:rPr>
                    <w:ins w:id="1390" w:author="Hoan Ng" w:date="2017-03-20T22:18:00Z"/>
                    <w:b/>
                    <w:bCs/>
                  </w:rPr>
                </w:rPrChange>
              </w:rPr>
            </w:pPr>
            <w:ins w:id="1391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392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393" w:author="Microsoft Office User" w:date="2018-03-27T23:36:00Z">
              <w:tcPr>
                <w:tcW w:w="3340" w:type="dxa"/>
                <w:hideMark/>
              </w:tcPr>
            </w:tcPrChange>
          </w:tcPr>
          <w:p w14:paraId="67955B3A" w14:textId="77777777" w:rsidR="005F3BAC" w:rsidRPr="00CA6D40" w:rsidRDefault="005F3BAC" w:rsidP="005F3BAC">
            <w:pPr>
              <w:rPr>
                <w:ins w:id="1394" w:author="Hoan Ng" w:date="2017-03-20T22:18:00Z"/>
                <w:rFonts w:ascii="Arial" w:hAnsi="Arial" w:cs="Arial"/>
                <w:b/>
                <w:bCs/>
                <w:rPrChange w:id="1395" w:author="Microsoft Office User" w:date="2018-04-10T12:15:00Z">
                  <w:rPr>
                    <w:ins w:id="1396" w:author="Hoan Ng" w:date="2017-03-20T22:18:00Z"/>
                    <w:b/>
                    <w:bCs/>
                  </w:rPr>
                </w:rPrChange>
              </w:rPr>
            </w:pPr>
            <w:proofErr w:type="spellStart"/>
            <w:ins w:id="1397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398" w:author="Microsoft Office User" w:date="2018-04-10T12:15:00Z">
                    <w:rPr>
                      <w:b/>
                      <w:bCs/>
                    </w:rPr>
                  </w:rPrChange>
                </w:rPr>
                <w:t>Nộp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1399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1400" w:author="Microsoft Office User" w:date="2018-04-10T12:15:00Z">
                    <w:rPr>
                      <w:b/>
                      <w:bCs/>
                    </w:rPr>
                  </w:rPrChange>
                </w:rPr>
                <w:t>lần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1401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1</w:t>
              </w:r>
            </w:ins>
          </w:p>
        </w:tc>
        <w:tc>
          <w:tcPr>
            <w:tcW w:w="1027" w:type="dxa"/>
            <w:hideMark/>
            <w:tcPrChange w:id="1402" w:author="Microsoft Office User" w:date="2018-03-27T23:36:00Z">
              <w:tcPr>
                <w:tcW w:w="960" w:type="dxa"/>
                <w:hideMark/>
              </w:tcPr>
            </w:tcPrChange>
          </w:tcPr>
          <w:p w14:paraId="67D99CE8" w14:textId="77777777" w:rsidR="005F3BAC" w:rsidRPr="00CA6D40" w:rsidRDefault="005F3BAC">
            <w:pPr>
              <w:rPr>
                <w:ins w:id="1403" w:author="Hoan Ng" w:date="2017-03-20T22:18:00Z"/>
                <w:rFonts w:ascii="Arial" w:hAnsi="Arial" w:cs="Arial"/>
                <w:b/>
                <w:bCs/>
                <w:rPrChange w:id="1404" w:author="Microsoft Office User" w:date="2018-04-10T12:15:00Z">
                  <w:rPr>
                    <w:ins w:id="1405" w:author="Hoan Ng" w:date="2017-03-20T22:18:00Z"/>
                    <w:b/>
                    <w:bCs/>
                  </w:rPr>
                </w:rPrChange>
              </w:rPr>
            </w:pPr>
            <w:ins w:id="1406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407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408" w:author="Microsoft Office User" w:date="2018-03-27T23:36:00Z">
              <w:tcPr>
                <w:tcW w:w="960" w:type="dxa"/>
                <w:hideMark/>
              </w:tcPr>
            </w:tcPrChange>
          </w:tcPr>
          <w:p w14:paraId="22654C25" w14:textId="77777777" w:rsidR="005F3BAC" w:rsidRPr="00CA6D40" w:rsidRDefault="005F3BAC">
            <w:pPr>
              <w:rPr>
                <w:ins w:id="1409" w:author="Hoan Ng" w:date="2017-03-20T22:18:00Z"/>
                <w:rFonts w:ascii="Arial" w:hAnsi="Arial" w:cs="Arial"/>
                <w:b/>
                <w:bCs/>
                <w:rPrChange w:id="1410" w:author="Microsoft Office User" w:date="2018-04-10T12:15:00Z">
                  <w:rPr>
                    <w:ins w:id="1411" w:author="Hoan Ng" w:date="2017-03-20T22:18:00Z"/>
                    <w:b/>
                    <w:bCs/>
                  </w:rPr>
                </w:rPrChange>
              </w:rPr>
            </w:pPr>
            <w:ins w:id="1412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413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414" w:author="Microsoft Office User" w:date="2018-03-27T23:36:00Z">
              <w:tcPr>
                <w:tcW w:w="960" w:type="dxa"/>
                <w:hideMark/>
              </w:tcPr>
            </w:tcPrChange>
          </w:tcPr>
          <w:p w14:paraId="2326F572" w14:textId="77777777" w:rsidR="005F3BAC" w:rsidRPr="00CA6D40" w:rsidRDefault="005F3BAC">
            <w:pPr>
              <w:rPr>
                <w:ins w:id="1415" w:author="Hoan Ng" w:date="2017-03-20T22:18:00Z"/>
                <w:rFonts w:ascii="Arial" w:hAnsi="Arial" w:cs="Arial"/>
                <w:b/>
                <w:bCs/>
                <w:rPrChange w:id="1416" w:author="Microsoft Office User" w:date="2018-04-10T12:15:00Z">
                  <w:rPr>
                    <w:ins w:id="1417" w:author="Hoan Ng" w:date="2017-03-20T22:18:00Z"/>
                    <w:b/>
                    <w:bCs/>
                  </w:rPr>
                </w:rPrChange>
              </w:rPr>
            </w:pPr>
            <w:ins w:id="1418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419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420" w:author="Microsoft Office User" w:date="2018-03-27T23:36:00Z">
              <w:tcPr>
                <w:tcW w:w="960" w:type="dxa"/>
                <w:hideMark/>
              </w:tcPr>
            </w:tcPrChange>
          </w:tcPr>
          <w:p w14:paraId="28A2CD43" w14:textId="77777777" w:rsidR="005F3BAC" w:rsidRPr="00CA6D40" w:rsidRDefault="005F3BAC">
            <w:pPr>
              <w:rPr>
                <w:ins w:id="1421" w:author="Hoan Ng" w:date="2017-03-20T22:18:00Z"/>
                <w:rFonts w:ascii="Arial" w:hAnsi="Arial" w:cs="Arial"/>
                <w:b/>
                <w:bCs/>
                <w:rPrChange w:id="1422" w:author="Microsoft Office User" w:date="2018-04-10T12:15:00Z">
                  <w:rPr>
                    <w:ins w:id="1423" w:author="Hoan Ng" w:date="2017-03-20T22:18:00Z"/>
                    <w:b/>
                    <w:bCs/>
                  </w:rPr>
                </w:rPrChange>
              </w:rPr>
            </w:pPr>
            <w:ins w:id="1424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425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6B5C81B7" w14:textId="77777777" w:rsidTr="00491339">
        <w:trPr>
          <w:trHeight w:val="300"/>
          <w:jc w:val="center"/>
          <w:ins w:id="1426" w:author="Hoan Ng" w:date="2017-03-20T22:18:00Z"/>
          <w:trPrChange w:id="1427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1428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642F01F8" w14:textId="77777777" w:rsidR="005F3BAC" w:rsidRPr="00CA6D40" w:rsidRDefault="005F3BAC">
            <w:pPr>
              <w:rPr>
                <w:ins w:id="1429" w:author="Hoan Ng" w:date="2017-03-20T22:18:00Z"/>
                <w:rFonts w:ascii="Arial" w:hAnsi="Arial" w:cs="Arial"/>
                <w:b/>
                <w:bCs/>
                <w:rPrChange w:id="1430" w:author="Microsoft Office User" w:date="2018-04-10T12:15:00Z">
                  <w:rPr>
                    <w:ins w:id="1431" w:author="Hoan Ng" w:date="2017-03-20T22:18:00Z"/>
                    <w:b/>
                    <w:bCs/>
                  </w:rPr>
                </w:rPrChange>
              </w:rPr>
            </w:pPr>
            <w:ins w:id="1432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433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434" w:author="Microsoft Office User" w:date="2018-03-27T23:36:00Z">
              <w:tcPr>
                <w:tcW w:w="3340" w:type="dxa"/>
                <w:hideMark/>
              </w:tcPr>
            </w:tcPrChange>
          </w:tcPr>
          <w:p w14:paraId="7A6B662D" w14:textId="77777777" w:rsidR="005F3BAC" w:rsidRPr="00CA6D40" w:rsidRDefault="005F3BAC" w:rsidP="005F3BAC">
            <w:pPr>
              <w:rPr>
                <w:ins w:id="1435" w:author="Hoan Ng" w:date="2017-03-20T22:18:00Z"/>
                <w:rFonts w:ascii="Arial" w:hAnsi="Arial" w:cs="Arial"/>
                <w:b/>
                <w:bCs/>
                <w:rPrChange w:id="1436" w:author="Microsoft Office User" w:date="2018-04-10T12:15:00Z">
                  <w:rPr>
                    <w:ins w:id="1437" w:author="Hoan Ng" w:date="2017-03-20T22:18:00Z"/>
                    <w:b/>
                    <w:bCs/>
                  </w:rPr>
                </w:rPrChange>
              </w:rPr>
            </w:pPr>
            <w:proofErr w:type="spellStart"/>
            <w:ins w:id="1438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439" w:author="Microsoft Office User" w:date="2018-04-10T12:15:00Z">
                    <w:rPr>
                      <w:b/>
                      <w:bCs/>
                    </w:rPr>
                  </w:rPrChange>
                </w:rPr>
                <w:t>Nộp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1440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1441" w:author="Microsoft Office User" w:date="2018-04-10T12:15:00Z">
                    <w:rPr>
                      <w:b/>
                      <w:bCs/>
                    </w:rPr>
                  </w:rPrChange>
                </w:rPr>
                <w:t>lần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1442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2</w:t>
              </w:r>
            </w:ins>
          </w:p>
        </w:tc>
        <w:tc>
          <w:tcPr>
            <w:tcW w:w="1027" w:type="dxa"/>
            <w:hideMark/>
            <w:tcPrChange w:id="1443" w:author="Microsoft Office User" w:date="2018-03-27T23:36:00Z">
              <w:tcPr>
                <w:tcW w:w="960" w:type="dxa"/>
                <w:hideMark/>
              </w:tcPr>
            </w:tcPrChange>
          </w:tcPr>
          <w:p w14:paraId="053BB972" w14:textId="77777777" w:rsidR="005F3BAC" w:rsidRPr="00CA6D40" w:rsidRDefault="005F3BAC">
            <w:pPr>
              <w:rPr>
                <w:ins w:id="1444" w:author="Hoan Ng" w:date="2017-03-20T22:18:00Z"/>
                <w:rFonts w:ascii="Arial" w:hAnsi="Arial" w:cs="Arial"/>
                <w:b/>
                <w:bCs/>
                <w:rPrChange w:id="1445" w:author="Microsoft Office User" w:date="2018-04-10T12:15:00Z">
                  <w:rPr>
                    <w:ins w:id="1446" w:author="Hoan Ng" w:date="2017-03-20T22:18:00Z"/>
                    <w:b/>
                    <w:bCs/>
                  </w:rPr>
                </w:rPrChange>
              </w:rPr>
            </w:pPr>
            <w:ins w:id="1447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448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449" w:author="Microsoft Office User" w:date="2018-03-27T23:36:00Z">
              <w:tcPr>
                <w:tcW w:w="960" w:type="dxa"/>
                <w:hideMark/>
              </w:tcPr>
            </w:tcPrChange>
          </w:tcPr>
          <w:p w14:paraId="5F460FDF" w14:textId="77777777" w:rsidR="005F3BAC" w:rsidRPr="00CA6D40" w:rsidRDefault="005F3BAC">
            <w:pPr>
              <w:rPr>
                <w:ins w:id="1450" w:author="Hoan Ng" w:date="2017-03-20T22:18:00Z"/>
                <w:rFonts w:ascii="Arial" w:hAnsi="Arial" w:cs="Arial"/>
                <w:b/>
                <w:bCs/>
                <w:rPrChange w:id="1451" w:author="Microsoft Office User" w:date="2018-04-10T12:15:00Z">
                  <w:rPr>
                    <w:ins w:id="1452" w:author="Hoan Ng" w:date="2017-03-20T22:18:00Z"/>
                    <w:b/>
                    <w:bCs/>
                  </w:rPr>
                </w:rPrChange>
              </w:rPr>
            </w:pPr>
            <w:ins w:id="1453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454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455" w:author="Microsoft Office User" w:date="2018-03-27T23:36:00Z">
              <w:tcPr>
                <w:tcW w:w="960" w:type="dxa"/>
                <w:hideMark/>
              </w:tcPr>
            </w:tcPrChange>
          </w:tcPr>
          <w:p w14:paraId="1DDBC677" w14:textId="77777777" w:rsidR="005F3BAC" w:rsidRPr="00CA6D40" w:rsidRDefault="005F3BAC">
            <w:pPr>
              <w:rPr>
                <w:ins w:id="1456" w:author="Hoan Ng" w:date="2017-03-20T22:18:00Z"/>
                <w:rFonts w:ascii="Arial" w:hAnsi="Arial" w:cs="Arial"/>
                <w:b/>
                <w:bCs/>
                <w:rPrChange w:id="1457" w:author="Microsoft Office User" w:date="2018-04-10T12:15:00Z">
                  <w:rPr>
                    <w:ins w:id="1458" w:author="Hoan Ng" w:date="2017-03-20T22:18:00Z"/>
                    <w:b/>
                    <w:bCs/>
                  </w:rPr>
                </w:rPrChange>
              </w:rPr>
            </w:pPr>
            <w:ins w:id="1459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460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461" w:author="Microsoft Office User" w:date="2018-03-27T23:36:00Z">
              <w:tcPr>
                <w:tcW w:w="960" w:type="dxa"/>
                <w:hideMark/>
              </w:tcPr>
            </w:tcPrChange>
          </w:tcPr>
          <w:p w14:paraId="13597EA7" w14:textId="77777777" w:rsidR="005F3BAC" w:rsidRPr="00CA6D40" w:rsidRDefault="005F3BAC">
            <w:pPr>
              <w:rPr>
                <w:ins w:id="1462" w:author="Hoan Ng" w:date="2017-03-20T22:18:00Z"/>
                <w:rFonts w:ascii="Arial" w:hAnsi="Arial" w:cs="Arial"/>
                <w:b/>
                <w:bCs/>
                <w:rPrChange w:id="1463" w:author="Microsoft Office User" w:date="2018-04-10T12:15:00Z">
                  <w:rPr>
                    <w:ins w:id="1464" w:author="Hoan Ng" w:date="2017-03-20T22:18:00Z"/>
                    <w:b/>
                    <w:bCs/>
                  </w:rPr>
                </w:rPrChange>
              </w:rPr>
            </w:pPr>
            <w:ins w:id="1465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466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24418DBC" w14:textId="77777777" w:rsidTr="00491339">
        <w:trPr>
          <w:trHeight w:val="300"/>
          <w:jc w:val="center"/>
          <w:ins w:id="1467" w:author="Hoan Ng" w:date="2017-03-20T22:18:00Z"/>
          <w:trPrChange w:id="1468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1469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56E93A65" w14:textId="77777777" w:rsidR="005F3BAC" w:rsidRPr="00CA6D40" w:rsidRDefault="005F3BAC">
            <w:pPr>
              <w:rPr>
                <w:ins w:id="1470" w:author="Hoan Ng" w:date="2017-03-20T22:18:00Z"/>
                <w:rFonts w:ascii="Arial" w:hAnsi="Arial" w:cs="Arial"/>
                <w:b/>
                <w:bCs/>
                <w:rPrChange w:id="1471" w:author="Microsoft Office User" w:date="2018-04-10T12:15:00Z">
                  <w:rPr>
                    <w:ins w:id="1472" w:author="Hoan Ng" w:date="2017-03-20T22:18:00Z"/>
                    <w:b/>
                    <w:bCs/>
                  </w:rPr>
                </w:rPrChange>
              </w:rPr>
            </w:pPr>
            <w:ins w:id="1473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474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475" w:author="Microsoft Office User" w:date="2018-03-27T23:36:00Z">
              <w:tcPr>
                <w:tcW w:w="3340" w:type="dxa"/>
                <w:hideMark/>
              </w:tcPr>
            </w:tcPrChange>
          </w:tcPr>
          <w:p w14:paraId="4C722AB4" w14:textId="77777777" w:rsidR="005F3BAC" w:rsidRPr="00CA6D40" w:rsidRDefault="005F3BAC" w:rsidP="005F3BAC">
            <w:pPr>
              <w:rPr>
                <w:ins w:id="1476" w:author="Hoan Ng" w:date="2017-03-20T22:18:00Z"/>
                <w:rFonts w:ascii="Arial" w:hAnsi="Arial" w:cs="Arial"/>
                <w:b/>
                <w:bCs/>
                <w:rPrChange w:id="1477" w:author="Microsoft Office User" w:date="2018-04-10T12:15:00Z">
                  <w:rPr>
                    <w:ins w:id="1478" w:author="Hoan Ng" w:date="2017-03-20T22:18:00Z"/>
                    <w:b/>
                    <w:bCs/>
                  </w:rPr>
                </w:rPrChange>
              </w:rPr>
            </w:pPr>
            <w:proofErr w:type="spellStart"/>
            <w:ins w:id="1479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480" w:author="Microsoft Office User" w:date="2018-04-10T12:15:00Z">
                    <w:rPr>
                      <w:b/>
                      <w:bCs/>
                    </w:rPr>
                  </w:rPrChange>
                </w:rPr>
                <w:t>Nộp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1481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1482" w:author="Microsoft Office User" w:date="2018-04-10T12:15:00Z">
                    <w:rPr>
                      <w:b/>
                      <w:bCs/>
                    </w:rPr>
                  </w:rPrChange>
                </w:rPr>
                <w:t>lần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1483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3</w:t>
              </w:r>
            </w:ins>
          </w:p>
        </w:tc>
        <w:tc>
          <w:tcPr>
            <w:tcW w:w="1027" w:type="dxa"/>
            <w:hideMark/>
            <w:tcPrChange w:id="1484" w:author="Microsoft Office User" w:date="2018-03-27T23:36:00Z">
              <w:tcPr>
                <w:tcW w:w="960" w:type="dxa"/>
                <w:hideMark/>
              </w:tcPr>
            </w:tcPrChange>
          </w:tcPr>
          <w:p w14:paraId="52DD1873" w14:textId="77777777" w:rsidR="005F3BAC" w:rsidRPr="00CA6D40" w:rsidRDefault="005F3BAC">
            <w:pPr>
              <w:rPr>
                <w:ins w:id="1485" w:author="Hoan Ng" w:date="2017-03-20T22:18:00Z"/>
                <w:rFonts w:ascii="Arial" w:hAnsi="Arial" w:cs="Arial"/>
                <w:b/>
                <w:bCs/>
                <w:rPrChange w:id="1486" w:author="Microsoft Office User" w:date="2018-04-10T12:15:00Z">
                  <w:rPr>
                    <w:ins w:id="1487" w:author="Hoan Ng" w:date="2017-03-20T22:18:00Z"/>
                    <w:b/>
                    <w:bCs/>
                  </w:rPr>
                </w:rPrChange>
              </w:rPr>
            </w:pPr>
            <w:ins w:id="1488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489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490" w:author="Microsoft Office User" w:date="2018-03-27T23:36:00Z">
              <w:tcPr>
                <w:tcW w:w="960" w:type="dxa"/>
                <w:hideMark/>
              </w:tcPr>
            </w:tcPrChange>
          </w:tcPr>
          <w:p w14:paraId="06FFE48C" w14:textId="77777777" w:rsidR="005F3BAC" w:rsidRPr="00CA6D40" w:rsidRDefault="005F3BAC">
            <w:pPr>
              <w:rPr>
                <w:ins w:id="1491" w:author="Hoan Ng" w:date="2017-03-20T22:18:00Z"/>
                <w:rFonts w:ascii="Arial" w:hAnsi="Arial" w:cs="Arial"/>
                <w:b/>
                <w:bCs/>
                <w:rPrChange w:id="1492" w:author="Microsoft Office User" w:date="2018-04-10T12:15:00Z">
                  <w:rPr>
                    <w:ins w:id="1493" w:author="Hoan Ng" w:date="2017-03-20T22:18:00Z"/>
                    <w:b/>
                    <w:bCs/>
                  </w:rPr>
                </w:rPrChange>
              </w:rPr>
            </w:pPr>
            <w:ins w:id="1494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495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496" w:author="Microsoft Office User" w:date="2018-03-27T23:36:00Z">
              <w:tcPr>
                <w:tcW w:w="960" w:type="dxa"/>
                <w:hideMark/>
              </w:tcPr>
            </w:tcPrChange>
          </w:tcPr>
          <w:p w14:paraId="21EF9080" w14:textId="77777777" w:rsidR="005F3BAC" w:rsidRPr="00CA6D40" w:rsidRDefault="005F3BAC">
            <w:pPr>
              <w:rPr>
                <w:ins w:id="1497" w:author="Hoan Ng" w:date="2017-03-20T22:18:00Z"/>
                <w:rFonts w:ascii="Arial" w:hAnsi="Arial" w:cs="Arial"/>
                <w:b/>
                <w:bCs/>
                <w:rPrChange w:id="1498" w:author="Microsoft Office User" w:date="2018-04-10T12:15:00Z">
                  <w:rPr>
                    <w:ins w:id="1499" w:author="Hoan Ng" w:date="2017-03-20T22:18:00Z"/>
                    <w:b/>
                    <w:bCs/>
                  </w:rPr>
                </w:rPrChange>
              </w:rPr>
            </w:pPr>
            <w:ins w:id="1500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501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502" w:author="Microsoft Office User" w:date="2018-03-27T23:36:00Z">
              <w:tcPr>
                <w:tcW w:w="960" w:type="dxa"/>
                <w:hideMark/>
              </w:tcPr>
            </w:tcPrChange>
          </w:tcPr>
          <w:p w14:paraId="7E873678" w14:textId="77777777" w:rsidR="005F3BAC" w:rsidRPr="00CA6D40" w:rsidRDefault="005F3BAC">
            <w:pPr>
              <w:rPr>
                <w:ins w:id="1503" w:author="Hoan Ng" w:date="2017-03-20T22:18:00Z"/>
                <w:rFonts w:ascii="Arial" w:hAnsi="Arial" w:cs="Arial"/>
                <w:b/>
                <w:bCs/>
                <w:rPrChange w:id="1504" w:author="Microsoft Office User" w:date="2018-04-10T12:15:00Z">
                  <w:rPr>
                    <w:ins w:id="1505" w:author="Hoan Ng" w:date="2017-03-20T22:18:00Z"/>
                    <w:b/>
                    <w:bCs/>
                  </w:rPr>
                </w:rPrChange>
              </w:rPr>
            </w:pPr>
            <w:ins w:id="1506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507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  <w:tr w:rsidR="005F3BAC" w:rsidRPr="00CA6D40" w14:paraId="5999AD27" w14:textId="77777777" w:rsidTr="00491339">
        <w:trPr>
          <w:trHeight w:val="300"/>
          <w:jc w:val="center"/>
          <w:ins w:id="1508" w:author="Hoan Ng" w:date="2017-03-20T22:18:00Z"/>
          <w:trPrChange w:id="1509" w:author="Microsoft Office User" w:date="2018-03-27T23:36:00Z">
            <w:trPr>
              <w:trHeight w:val="300"/>
            </w:trPr>
          </w:trPrChange>
        </w:trPr>
        <w:tc>
          <w:tcPr>
            <w:tcW w:w="985" w:type="dxa"/>
            <w:hideMark/>
            <w:tcPrChange w:id="1510" w:author="Microsoft Office User" w:date="2018-03-27T23:36:00Z">
              <w:tcPr>
                <w:tcW w:w="8140" w:type="dxa"/>
                <w:gridSpan w:val="2"/>
                <w:hideMark/>
              </w:tcPr>
            </w:tcPrChange>
          </w:tcPr>
          <w:p w14:paraId="01E72DC2" w14:textId="77777777" w:rsidR="005F3BAC" w:rsidRPr="00CA6D40" w:rsidRDefault="005F3BAC">
            <w:pPr>
              <w:rPr>
                <w:ins w:id="1511" w:author="Hoan Ng" w:date="2017-03-20T22:18:00Z"/>
                <w:rFonts w:ascii="Arial" w:hAnsi="Arial" w:cs="Arial"/>
                <w:b/>
                <w:bCs/>
                <w:rPrChange w:id="1512" w:author="Microsoft Office User" w:date="2018-04-10T12:15:00Z">
                  <w:rPr>
                    <w:ins w:id="1513" w:author="Hoan Ng" w:date="2017-03-20T22:18:00Z"/>
                    <w:b/>
                    <w:bCs/>
                  </w:rPr>
                </w:rPrChange>
              </w:rPr>
            </w:pPr>
            <w:ins w:id="1514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515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4702" w:type="dxa"/>
            <w:hideMark/>
            <w:tcPrChange w:id="1516" w:author="Microsoft Office User" w:date="2018-03-27T23:36:00Z">
              <w:tcPr>
                <w:tcW w:w="3340" w:type="dxa"/>
                <w:hideMark/>
              </w:tcPr>
            </w:tcPrChange>
          </w:tcPr>
          <w:p w14:paraId="1CD31165" w14:textId="77777777" w:rsidR="005F3BAC" w:rsidRPr="00CA6D40" w:rsidRDefault="005F3BAC" w:rsidP="005F3BAC">
            <w:pPr>
              <w:rPr>
                <w:ins w:id="1517" w:author="Hoan Ng" w:date="2017-03-20T22:18:00Z"/>
                <w:rFonts w:ascii="Arial" w:hAnsi="Arial" w:cs="Arial"/>
                <w:b/>
                <w:bCs/>
                <w:rPrChange w:id="1518" w:author="Microsoft Office User" w:date="2018-04-10T12:15:00Z">
                  <w:rPr>
                    <w:ins w:id="1519" w:author="Hoan Ng" w:date="2017-03-20T22:18:00Z"/>
                    <w:b/>
                    <w:bCs/>
                  </w:rPr>
                </w:rPrChange>
              </w:rPr>
            </w:pPr>
            <w:proofErr w:type="spellStart"/>
            <w:ins w:id="1520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521" w:author="Microsoft Office User" w:date="2018-04-10T12:15:00Z">
                    <w:rPr>
                      <w:b/>
                      <w:bCs/>
                    </w:rPr>
                  </w:rPrChange>
                </w:rPr>
                <w:t>Nộp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1522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bCs/>
                  <w:rPrChange w:id="1523" w:author="Microsoft Office User" w:date="2018-04-10T12:15:00Z">
                    <w:rPr>
                      <w:b/>
                      <w:bCs/>
                    </w:rPr>
                  </w:rPrChange>
                </w:rPr>
                <w:t>lần</w:t>
              </w:r>
              <w:proofErr w:type="spellEnd"/>
              <w:r w:rsidRPr="00CA6D40">
                <w:rPr>
                  <w:rFonts w:ascii="Arial" w:hAnsi="Arial" w:cs="Arial"/>
                  <w:b/>
                  <w:bCs/>
                  <w:rPrChange w:id="1524" w:author="Microsoft Office User" w:date="2018-04-10T12:15:00Z">
                    <w:rPr>
                      <w:b/>
                      <w:bCs/>
                    </w:rPr>
                  </w:rPrChange>
                </w:rPr>
                <w:t xml:space="preserve"> …</w:t>
              </w:r>
            </w:ins>
          </w:p>
        </w:tc>
        <w:tc>
          <w:tcPr>
            <w:tcW w:w="1027" w:type="dxa"/>
            <w:hideMark/>
            <w:tcPrChange w:id="1525" w:author="Microsoft Office User" w:date="2018-03-27T23:36:00Z">
              <w:tcPr>
                <w:tcW w:w="960" w:type="dxa"/>
                <w:hideMark/>
              </w:tcPr>
            </w:tcPrChange>
          </w:tcPr>
          <w:p w14:paraId="684EFFB8" w14:textId="77777777" w:rsidR="005F3BAC" w:rsidRPr="00CA6D40" w:rsidRDefault="005F3BAC">
            <w:pPr>
              <w:rPr>
                <w:ins w:id="1526" w:author="Hoan Ng" w:date="2017-03-20T22:18:00Z"/>
                <w:rFonts w:ascii="Arial" w:hAnsi="Arial" w:cs="Arial"/>
                <w:b/>
                <w:bCs/>
                <w:rPrChange w:id="1527" w:author="Microsoft Office User" w:date="2018-04-10T12:15:00Z">
                  <w:rPr>
                    <w:ins w:id="1528" w:author="Hoan Ng" w:date="2017-03-20T22:18:00Z"/>
                    <w:b/>
                    <w:bCs/>
                  </w:rPr>
                </w:rPrChange>
              </w:rPr>
            </w:pPr>
            <w:ins w:id="1529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530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868" w:type="dxa"/>
            <w:hideMark/>
            <w:tcPrChange w:id="1531" w:author="Microsoft Office User" w:date="2018-03-27T23:36:00Z">
              <w:tcPr>
                <w:tcW w:w="960" w:type="dxa"/>
                <w:hideMark/>
              </w:tcPr>
            </w:tcPrChange>
          </w:tcPr>
          <w:p w14:paraId="39B5373F" w14:textId="77777777" w:rsidR="005F3BAC" w:rsidRPr="00CA6D40" w:rsidRDefault="005F3BAC">
            <w:pPr>
              <w:rPr>
                <w:ins w:id="1532" w:author="Hoan Ng" w:date="2017-03-20T22:18:00Z"/>
                <w:rFonts w:ascii="Arial" w:hAnsi="Arial" w:cs="Arial"/>
                <w:b/>
                <w:bCs/>
                <w:rPrChange w:id="1533" w:author="Microsoft Office User" w:date="2018-04-10T12:15:00Z">
                  <w:rPr>
                    <w:ins w:id="1534" w:author="Hoan Ng" w:date="2017-03-20T22:18:00Z"/>
                    <w:b/>
                    <w:bCs/>
                  </w:rPr>
                </w:rPrChange>
              </w:rPr>
            </w:pPr>
            <w:ins w:id="1535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536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978" w:type="dxa"/>
            <w:hideMark/>
            <w:tcPrChange w:id="1537" w:author="Microsoft Office User" w:date="2018-03-27T23:36:00Z">
              <w:tcPr>
                <w:tcW w:w="960" w:type="dxa"/>
                <w:hideMark/>
              </w:tcPr>
            </w:tcPrChange>
          </w:tcPr>
          <w:p w14:paraId="781539F5" w14:textId="77777777" w:rsidR="005F3BAC" w:rsidRPr="00CA6D40" w:rsidRDefault="005F3BAC">
            <w:pPr>
              <w:rPr>
                <w:ins w:id="1538" w:author="Hoan Ng" w:date="2017-03-20T22:18:00Z"/>
                <w:rFonts w:ascii="Arial" w:hAnsi="Arial" w:cs="Arial"/>
                <w:b/>
                <w:bCs/>
                <w:rPrChange w:id="1539" w:author="Microsoft Office User" w:date="2018-04-10T12:15:00Z">
                  <w:rPr>
                    <w:ins w:id="1540" w:author="Hoan Ng" w:date="2017-03-20T22:18:00Z"/>
                    <w:b/>
                    <w:bCs/>
                  </w:rPr>
                </w:rPrChange>
              </w:rPr>
            </w:pPr>
            <w:ins w:id="1541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542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  <w:tc>
          <w:tcPr>
            <w:tcW w:w="790" w:type="dxa"/>
            <w:hideMark/>
            <w:tcPrChange w:id="1543" w:author="Microsoft Office User" w:date="2018-03-27T23:36:00Z">
              <w:tcPr>
                <w:tcW w:w="960" w:type="dxa"/>
                <w:hideMark/>
              </w:tcPr>
            </w:tcPrChange>
          </w:tcPr>
          <w:p w14:paraId="615D768B" w14:textId="77777777" w:rsidR="005F3BAC" w:rsidRPr="00CA6D40" w:rsidRDefault="005F3BAC">
            <w:pPr>
              <w:rPr>
                <w:ins w:id="1544" w:author="Hoan Ng" w:date="2017-03-20T22:18:00Z"/>
                <w:rFonts w:ascii="Arial" w:hAnsi="Arial" w:cs="Arial"/>
                <w:b/>
                <w:bCs/>
                <w:rPrChange w:id="1545" w:author="Microsoft Office User" w:date="2018-04-10T12:15:00Z">
                  <w:rPr>
                    <w:ins w:id="1546" w:author="Hoan Ng" w:date="2017-03-20T22:18:00Z"/>
                    <w:b/>
                    <w:bCs/>
                  </w:rPr>
                </w:rPrChange>
              </w:rPr>
            </w:pPr>
            <w:ins w:id="1547" w:author="Hoan Ng" w:date="2017-03-20T22:18:00Z">
              <w:r w:rsidRPr="00CA6D40">
                <w:rPr>
                  <w:rFonts w:ascii="Arial" w:hAnsi="Arial" w:cs="Arial"/>
                  <w:b/>
                  <w:bCs/>
                  <w:rPrChange w:id="1548" w:author="Microsoft Office User" w:date="2018-04-10T12:15:00Z">
                    <w:rPr>
                      <w:b/>
                      <w:bCs/>
                    </w:rPr>
                  </w:rPrChange>
                </w:rPr>
                <w:t> </w:t>
              </w:r>
            </w:ins>
          </w:p>
        </w:tc>
      </w:tr>
    </w:tbl>
    <w:p w14:paraId="6382D436" w14:textId="26AA0C08" w:rsidR="008854BF" w:rsidRPr="00CA6D40" w:rsidRDefault="008854BF">
      <w:pPr>
        <w:rPr>
          <w:rFonts w:ascii="Arial" w:hAnsi="Arial" w:cs="Arial"/>
          <w:b/>
          <w:bCs/>
          <w:rPrChange w:id="1549" w:author="Microsoft Office User" w:date="2018-04-10T12:15:00Z">
            <w:rPr/>
          </w:rPrChange>
        </w:rPr>
      </w:pPr>
    </w:p>
    <w:p w14:paraId="29A07B91" w14:textId="77777777" w:rsidR="00491339" w:rsidRPr="00CA6D40" w:rsidRDefault="00491339">
      <w:pPr>
        <w:rPr>
          <w:ins w:id="1550" w:author="Microsoft Office User" w:date="2018-03-27T23:36:00Z"/>
          <w:rFonts w:ascii="Arial" w:hAnsi="Arial" w:cs="Arial"/>
          <w:b/>
          <w:bCs/>
          <w:rPrChange w:id="1551" w:author="Microsoft Office User" w:date="2018-04-10T12:15:00Z">
            <w:rPr>
              <w:ins w:id="1552" w:author="Microsoft Office User" w:date="2018-03-27T23:36:00Z"/>
              <w:b/>
              <w:bCs/>
            </w:rPr>
          </w:rPrChange>
        </w:rPr>
      </w:pPr>
      <w:ins w:id="1553" w:author="Microsoft Office User" w:date="2018-03-27T23:36:00Z">
        <w:r w:rsidRPr="00CA6D40">
          <w:rPr>
            <w:rFonts w:ascii="Arial" w:hAnsi="Arial" w:cs="Arial"/>
            <w:b/>
            <w:bCs/>
            <w:rPrChange w:id="1554" w:author="Microsoft Office User" w:date="2018-04-10T12:15:00Z">
              <w:rPr>
                <w:b/>
                <w:bCs/>
              </w:rPr>
            </w:rPrChange>
          </w:rPr>
          <w:br/>
        </w:r>
        <w:r w:rsidRPr="00CA6D40">
          <w:rPr>
            <w:rFonts w:ascii="Arial" w:hAnsi="Arial" w:cs="Arial"/>
            <w:b/>
            <w:bCs/>
            <w:rPrChange w:id="1555" w:author="Microsoft Office User" w:date="2018-04-10T12:15:00Z">
              <w:rPr>
                <w:b/>
                <w:bCs/>
              </w:rPr>
            </w:rPrChange>
          </w:rPr>
          <w:br/>
        </w:r>
      </w:ins>
    </w:p>
    <w:p w14:paraId="076C7125" w14:textId="77777777" w:rsidR="00491339" w:rsidRPr="00CA6D40" w:rsidRDefault="00491339">
      <w:pPr>
        <w:rPr>
          <w:ins w:id="1556" w:author="Microsoft Office User" w:date="2018-03-27T23:36:00Z"/>
          <w:rFonts w:ascii="Arial" w:hAnsi="Arial" w:cs="Arial"/>
          <w:b/>
          <w:bCs/>
          <w:rPrChange w:id="1557" w:author="Microsoft Office User" w:date="2018-04-10T12:15:00Z">
            <w:rPr>
              <w:ins w:id="1558" w:author="Microsoft Office User" w:date="2018-03-27T23:36:00Z"/>
              <w:b/>
              <w:bCs/>
            </w:rPr>
          </w:rPrChange>
        </w:rPr>
      </w:pPr>
      <w:ins w:id="1559" w:author="Microsoft Office User" w:date="2018-03-27T23:36:00Z">
        <w:r w:rsidRPr="00CA6D40">
          <w:rPr>
            <w:rFonts w:ascii="Arial" w:hAnsi="Arial" w:cs="Arial"/>
            <w:b/>
            <w:bCs/>
            <w:rPrChange w:id="1560" w:author="Microsoft Office User" w:date="2018-04-10T12:15:00Z">
              <w:rPr>
                <w:b/>
                <w:bCs/>
              </w:rPr>
            </w:rPrChange>
          </w:rPr>
          <w:br w:type="page"/>
        </w:r>
      </w:ins>
    </w:p>
    <w:p w14:paraId="3B481FDC" w14:textId="0CB14338" w:rsidR="007E56BA" w:rsidRPr="00CA6D40" w:rsidRDefault="007E56BA">
      <w:pPr>
        <w:rPr>
          <w:rFonts w:ascii="Arial" w:hAnsi="Arial" w:cs="Arial"/>
          <w:b/>
          <w:bCs/>
          <w:rPrChange w:id="1561" w:author="Microsoft Office User" w:date="2018-04-10T12:15:00Z">
            <w:rPr/>
          </w:rPrChange>
        </w:rPr>
      </w:pPr>
      <w:proofErr w:type="spellStart"/>
      <w:r w:rsidRPr="00CA6D40">
        <w:rPr>
          <w:rFonts w:ascii="Arial" w:hAnsi="Arial" w:cs="Arial"/>
          <w:b/>
          <w:bCs/>
          <w:rPrChange w:id="1562" w:author="Microsoft Office User" w:date="2018-04-10T12:15:00Z">
            <w:rPr>
              <w:b/>
              <w:bCs/>
            </w:rPr>
          </w:rPrChange>
        </w:rPr>
        <w:lastRenderedPageBreak/>
        <w:t>Chương</w:t>
      </w:r>
      <w:proofErr w:type="spellEnd"/>
      <w:r w:rsidRPr="00CA6D40">
        <w:rPr>
          <w:rFonts w:ascii="Arial" w:hAnsi="Arial" w:cs="Arial"/>
          <w:b/>
          <w:bCs/>
          <w:rPrChange w:id="1563" w:author="Microsoft Office User" w:date="2018-04-10T12:15:00Z">
            <w:rPr>
              <w:b/>
              <w:bCs/>
            </w:rPr>
          </w:rPrChange>
        </w:rPr>
        <w:t xml:space="preserve"> 1: </w:t>
      </w:r>
      <w:proofErr w:type="spellStart"/>
      <w:r w:rsidRPr="00CA6D40">
        <w:rPr>
          <w:rFonts w:ascii="Arial" w:hAnsi="Arial" w:cs="Arial"/>
          <w:b/>
          <w:bCs/>
          <w:rPrChange w:id="1564" w:author="Microsoft Office User" w:date="2018-04-10T12:15:00Z">
            <w:rPr>
              <w:b/>
              <w:bCs/>
            </w:rPr>
          </w:rPrChange>
        </w:rPr>
        <w:t>Hiện</w:t>
      </w:r>
      <w:proofErr w:type="spellEnd"/>
      <w:r w:rsidRPr="00CA6D40">
        <w:rPr>
          <w:rFonts w:ascii="Arial" w:hAnsi="Arial" w:cs="Arial"/>
          <w:b/>
          <w:bCs/>
          <w:rPrChange w:id="1565" w:author="Microsoft Office User" w:date="2018-04-10T12:15:00Z">
            <w:rPr>
              <w:b/>
              <w:bCs/>
            </w:rPr>
          </w:rPrChange>
        </w:rPr>
        <w:t xml:space="preserve"> </w:t>
      </w:r>
      <w:proofErr w:type="spellStart"/>
      <w:r w:rsidRPr="00CA6D40">
        <w:rPr>
          <w:rFonts w:ascii="Arial" w:hAnsi="Arial" w:cs="Arial"/>
          <w:b/>
          <w:bCs/>
          <w:rPrChange w:id="1566" w:author="Microsoft Office User" w:date="2018-04-10T12:15:00Z">
            <w:rPr>
              <w:b/>
              <w:bCs/>
            </w:rPr>
          </w:rPrChange>
        </w:rPr>
        <w:t>tr</w:t>
      </w:r>
      <w:r w:rsidRPr="00CA6D40">
        <w:rPr>
          <w:rFonts w:ascii="Arial" w:hAnsi="Arial" w:cs="Arial"/>
          <w:b/>
          <w:bCs/>
          <w:rPrChange w:id="1567" w:author="Microsoft Office User" w:date="2018-04-10T12:15:00Z">
            <w:rPr>
              <w:b/>
            </w:rPr>
          </w:rPrChange>
        </w:rPr>
        <w:t>ạng</w:t>
      </w:r>
      <w:proofErr w:type="spellEnd"/>
    </w:p>
    <w:p w14:paraId="13F3DB8E" w14:textId="473EDF85" w:rsidR="00491339" w:rsidRPr="00CA6D40" w:rsidRDefault="00046086">
      <w:pPr>
        <w:ind w:left="360"/>
        <w:rPr>
          <w:ins w:id="1568" w:author="Microsoft Office User" w:date="2018-03-27T23:37:00Z"/>
          <w:rFonts w:ascii="Arial" w:hAnsi="Arial" w:cs="Arial"/>
          <w:rPrChange w:id="1569" w:author="Microsoft Office User" w:date="2018-04-10T12:15:00Z">
            <w:rPr>
              <w:ins w:id="1570" w:author="Microsoft Office User" w:date="2018-03-27T23:37:00Z"/>
            </w:rPr>
          </w:rPrChange>
        </w:rPr>
      </w:pPr>
      <w:ins w:id="1571" w:author="Hoan Ng" w:date="2017-03-20T21:39:00Z">
        <w:r w:rsidRPr="00CA6D40">
          <w:rPr>
            <w:rFonts w:ascii="Arial" w:hAnsi="Arial" w:cs="Arial"/>
            <w:rPrChange w:id="1572" w:author="Microsoft Office User" w:date="2018-04-10T12:15:00Z">
              <w:rPr/>
            </w:rPrChange>
          </w:rPr>
          <w:t xml:space="preserve">1.1. </w:t>
        </w:r>
      </w:ins>
      <w:proofErr w:type="spellStart"/>
      <w:r w:rsidR="003715AE" w:rsidRPr="00CA6D40">
        <w:rPr>
          <w:rFonts w:ascii="Arial" w:hAnsi="Arial" w:cs="Arial"/>
          <w:rPrChange w:id="1573" w:author="Microsoft Office User" w:date="2018-04-10T12:15:00Z">
            <w:rPr/>
          </w:rPrChange>
        </w:rPr>
        <w:t>Hiện</w:t>
      </w:r>
      <w:proofErr w:type="spellEnd"/>
      <w:r w:rsidR="003715AE" w:rsidRPr="00CA6D40">
        <w:rPr>
          <w:rFonts w:ascii="Arial" w:hAnsi="Arial" w:cs="Arial"/>
          <w:rPrChange w:id="1574" w:author="Microsoft Office User" w:date="2018-04-10T12:15:00Z">
            <w:rPr/>
          </w:rPrChange>
        </w:rPr>
        <w:t xml:space="preserve"> </w:t>
      </w:r>
      <w:proofErr w:type="spellStart"/>
      <w:r w:rsidR="003715AE" w:rsidRPr="00CA6D40">
        <w:rPr>
          <w:rFonts w:ascii="Arial" w:hAnsi="Arial" w:cs="Arial"/>
          <w:rPrChange w:id="1575" w:author="Microsoft Office User" w:date="2018-04-10T12:15:00Z">
            <w:rPr/>
          </w:rPrChange>
        </w:rPr>
        <w:t>trạng</w:t>
      </w:r>
      <w:proofErr w:type="spellEnd"/>
      <w:r w:rsidR="003715AE" w:rsidRPr="00CA6D40">
        <w:rPr>
          <w:rFonts w:ascii="Arial" w:hAnsi="Arial" w:cs="Arial"/>
          <w:rPrChange w:id="1576" w:author="Microsoft Office User" w:date="2018-04-10T12:15:00Z">
            <w:rPr/>
          </w:rPrChange>
        </w:rPr>
        <w:t xml:space="preserve"> </w:t>
      </w:r>
      <w:proofErr w:type="spellStart"/>
      <w:r w:rsidR="003715AE" w:rsidRPr="00CA6D40">
        <w:rPr>
          <w:rFonts w:ascii="Arial" w:hAnsi="Arial" w:cs="Arial"/>
          <w:rPrChange w:id="1577" w:author="Microsoft Office User" w:date="2018-04-10T12:15:00Z">
            <w:rPr/>
          </w:rPrChange>
        </w:rPr>
        <w:t>tổ</w:t>
      </w:r>
      <w:proofErr w:type="spellEnd"/>
      <w:r w:rsidR="003715AE" w:rsidRPr="00CA6D40">
        <w:rPr>
          <w:rFonts w:ascii="Arial" w:hAnsi="Arial" w:cs="Arial"/>
          <w:rPrChange w:id="1578" w:author="Microsoft Office User" w:date="2018-04-10T12:15:00Z">
            <w:rPr/>
          </w:rPrChange>
        </w:rPr>
        <w:t xml:space="preserve"> </w:t>
      </w:r>
      <w:proofErr w:type="spellStart"/>
      <w:r w:rsidR="003715AE" w:rsidRPr="00CA6D40">
        <w:rPr>
          <w:rFonts w:ascii="Arial" w:hAnsi="Arial" w:cs="Arial"/>
          <w:rPrChange w:id="1579" w:author="Microsoft Office User" w:date="2018-04-10T12:15:00Z">
            <w:rPr/>
          </w:rPrChange>
        </w:rPr>
        <w:t>chức</w:t>
      </w:r>
      <w:proofErr w:type="spellEnd"/>
    </w:p>
    <w:p w14:paraId="112B5A96" w14:textId="6CE3A9A8" w:rsidR="00046086" w:rsidRPr="00CA6D40" w:rsidDel="00A1470E" w:rsidRDefault="00A1470E">
      <w:pPr>
        <w:ind w:left="360"/>
        <w:rPr>
          <w:del w:id="1580" w:author="Hoan Ng" w:date="2017-03-20T21:39:00Z"/>
          <w:rFonts w:ascii="Arial" w:hAnsi="Arial" w:cs="Arial"/>
          <w:rPrChange w:id="1581" w:author="Microsoft Office User" w:date="2018-04-10T12:15:00Z">
            <w:rPr>
              <w:del w:id="1582" w:author="Hoan Ng" w:date="2017-03-20T21:39:00Z"/>
            </w:rPr>
          </w:rPrChange>
        </w:rPr>
        <w:pPrChange w:id="1583" w:author="Hoan Ng" w:date="2017-03-20T21:39:00Z">
          <w:pPr>
            <w:pStyle w:val="ListParagraph"/>
            <w:numPr>
              <w:numId w:val="1"/>
            </w:numPr>
            <w:ind w:hanging="360"/>
          </w:pPr>
        </w:pPrChange>
      </w:pPr>
      <w:ins w:id="1584" w:author="Microsoft Office User" w:date="2018-04-10T11:39:00Z">
        <w:r w:rsidRPr="00CA6D40">
          <w:rPr>
            <w:rFonts w:ascii="Arial" w:hAnsi="Arial" w:cs="Arial"/>
            <w:rPrChange w:id="1585" w:author="Microsoft Office User" w:date="2018-04-10T12:15:00Z">
              <w:rPr/>
            </w:rPrChange>
          </w:rPr>
          <w:tab/>
        </w:r>
        <w:proofErr w:type="spellStart"/>
        <w:r w:rsidRPr="00CA6D40">
          <w:rPr>
            <w:rFonts w:ascii="Arial" w:hAnsi="Arial" w:cs="Arial"/>
            <w:rPrChange w:id="1586" w:author="Microsoft Office User" w:date="2018-04-10T12:15:00Z">
              <w:rPr/>
            </w:rPrChange>
          </w:rPr>
          <w:t>Đối</w:t>
        </w:r>
        <w:proofErr w:type="spellEnd"/>
        <w:r w:rsidRPr="00CA6D40">
          <w:rPr>
            <w:rFonts w:ascii="Arial" w:hAnsi="Arial" w:cs="Arial"/>
            <w:rPrChange w:id="1587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1588" w:author="Microsoft Office User" w:date="2018-04-10T12:15:00Z">
              <w:rPr/>
            </w:rPrChange>
          </w:rPr>
          <w:t>nội</w:t>
        </w:r>
        <w:proofErr w:type="spellEnd"/>
        <w:r w:rsidRPr="00CA6D40">
          <w:rPr>
            <w:rFonts w:ascii="Arial" w:hAnsi="Arial" w:cs="Arial"/>
            <w:rPrChange w:id="1589" w:author="Microsoft Office User" w:date="2018-04-10T12:15:00Z">
              <w:rPr/>
            </w:rPrChange>
          </w:rPr>
          <w:t>:</w:t>
        </w:r>
      </w:ins>
    </w:p>
    <w:p w14:paraId="63E89687" w14:textId="77777777" w:rsidR="00A1470E" w:rsidRPr="00CA6D40" w:rsidRDefault="00A1470E">
      <w:pPr>
        <w:rPr>
          <w:ins w:id="1590" w:author="Microsoft Office User" w:date="2018-04-10T11:39:00Z"/>
          <w:rFonts w:ascii="Arial" w:hAnsi="Arial" w:cs="Arial"/>
          <w:rPrChange w:id="1591" w:author="Microsoft Office User" w:date="2018-04-10T12:15:00Z">
            <w:rPr>
              <w:ins w:id="1592" w:author="Microsoft Office User" w:date="2018-04-10T11:39:00Z"/>
            </w:rPr>
          </w:rPrChange>
        </w:rPr>
        <w:pPrChange w:id="1593" w:author="Hoan Ng" w:date="2017-03-20T21:39:00Z">
          <w:pPr>
            <w:pStyle w:val="ListParagraph"/>
            <w:numPr>
              <w:numId w:val="1"/>
            </w:numPr>
            <w:ind w:hanging="360"/>
          </w:pPr>
        </w:pPrChange>
      </w:pPr>
    </w:p>
    <w:p w14:paraId="74F09275" w14:textId="575A39EB" w:rsidR="00A1470E" w:rsidRPr="00CA6D40" w:rsidRDefault="00A1470E" w:rsidP="00A1470E">
      <w:pPr>
        <w:jc w:val="center"/>
        <w:rPr>
          <w:ins w:id="1594" w:author="Microsoft Office User" w:date="2018-04-10T11:40:00Z"/>
          <w:rFonts w:ascii="Arial" w:hAnsi="Arial" w:cs="Arial"/>
          <w:rPrChange w:id="1595" w:author="Microsoft Office User" w:date="2018-04-10T12:15:00Z">
            <w:rPr>
              <w:ins w:id="1596" w:author="Microsoft Office User" w:date="2018-04-10T11:40:00Z"/>
            </w:rPr>
          </w:rPrChange>
        </w:rPr>
        <w:pPrChange w:id="1597" w:author="Microsoft Office User" w:date="2018-04-10T11:40:00Z">
          <w:pPr>
            <w:pStyle w:val="ListParagraph"/>
            <w:numPr>
              <w:numId w:val="1"/>
            </w:numPr>
            <w:ind w:hanging="360"/>
          </w:pPr>
        </w:pPrChange>
      </w:pPr>
      <w:ins w:id="1598" w:author="Microsoft Office User" w:date="2018-04-10T11:40:00Z">
        <w:r w:rsidRPr="00CA6D40">
          <w:rPr>
            <w:rFonts w:ascii="Arial" w:hAnsi="Arial" w:cs="Arial"/>
            <w:noProof/>
            <w:rPrChange w:id="1599" w:author="Microsoft Office User" w:date="2018-04-10T12:15:00Z">
              <w:rPr>
                <w:noProof/>
              </w:rPr>
            </w:rPrChange>
          </w:rPr>
          <w:drawing>
            <wp:inline distT="0" distB="0" distL="0" distR="0" wp14:anchorId="5FF9ADC0" wp14:editId="69E0278D">
              <wp:extent cx="1282700" cy="3924300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Đối nội.png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2700" cy="39243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1DB7FA6" w14:textId="2D7742B9" w:rsidR="00A1470E" w:rsidRPr="00CA6D40" w:rsidRDefault="00A1470E" w:rsidP="00A1470E">
      <w:pPr>
        <w:rPr>
          <w:ins w:id="1600" w:author="Microsoft Office User" w:date="2018-04-10T11:40:00Z"/>
          <w:rFonts w:ascii="Arial" w:hAnsi="Arial" w:cs="Arial"/>
          <w:rPrChange w:id="1601" w:author="Microsoft Office User" w:date="2018-04-10T12:15:00Z">
            <w:rPr>
              <w:ins w:id="1602" w:author="Microsoft Office User" w:date="2018-04-10T11:40:00Z"/>
            </w:rPr>
          </w:rPrChange>
        </w:rPr>
        <w:pPrChange w:id="1603" w:author="Microsoft Office User" w:date="2018-04-10T11:40:00Z">
          <w:pPr>
            <w:pStyle w:val="ListParagraph"/>
            <w:numPr>
              <w:numId w:val="1"/>
            </w:numPr>
            <w:ind w:hanging="360"/>
          </w:pPr>
        </w:pPrChange>
      </w:pPr>
      <w:ins w:id="1604" w:author="Microsoft Office User" w:date="2018-04-10T11:40:00Z">
        <w:r w:rsidRPr="00CA6D40">
          <w:rPr>
            <w:rFonts w:ascii="Arial" w:hAnsi="Arial" w:cs="Arial"/>
            <w:rPrChange w:id="1605" w:author="Microsoft Office User" w:date="2018-04-10T12:15:00Z">
              <w:rPr/>
            </w:rPrChange>
          </w:rPr>
          <w:tab/>
        </w:r>
        <w:proofErr w:type="spellStart"/>
        <w:r w:rsidRPr="00CA6D40">
          <w:rPr>
            <w:rFonts w:ascii="Arial" w:hAnsi="Arial" w:cs="Arial"/>
            <w:rPrChange w:id="1606" w:author="Microsoft Office User" w:date="2018-04-10T12:15:00Z">
              <w:rPr/>
            </w:rPrChange>
          </w:rPr>
          <w:t>Đối</w:t>
        </w:r>
        <w:proofErr w:type="spellEnd"/>
        <w:r w:rsidRPr="00CA6D40">
          <w:rPr>
            <w:rFonts w:ascii="Arial" w:hAnsi="Arial" w:cs="Arial"/>
            <w:rPrChange w:id="1607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1608" w:author="Microsoft Office User" w:date="2018-04-10T12:15:00Z">
              <w:rPr/>
            </w:rPrChange>
          </w:rPr>
          <w:t>ngoại</w:t>
        </w:r>
        <w:proofErr w:type="spellEnd"/>
        <w:r w:rsidRPr="00CA6D40">
          <w:rPr>
            <w:rFonts w:ascii="Arial" w:hAnsi="Arial" w:cs="Arial"/>
            <w:rPrChange w:id="1609" w:author="Microsoft Office User" w:date="2018-04-10T12:15:00Z">
              <w:rPr/>
            </w:rPrChange>
          </w:rPr>
          <w:t>:</w:t>
        </w:r>
      </w:ins>
    </w:p>
    <w:p w14:paraId="10051159" w14:textId="10B1F99C" w:rsidR="00A1470E" w:rsidRPr="00CA6D40" w:rsidRDefault="00A1470E" w:rsidP="00A1470E">
      <w:pPr>
        <w:jc w:val="center"/>
        <w:rPr>
          <w:ins w:id="1610" w:author="Microsoft Office User" w:date="2018-04-10T11:40:00Z"/>
          <w:rFonts w:ascii="Arial" w:hAnsi="Arial" w:cs="Arial"/>
          <w:rPrChange w:id="1611" w:author="Microsoft Office User" w:date="2018-04-10T12:15:00Z">
            <w:rPr>
              <w:ins w:id="1612" w:author="Microsoft Office User" w:date="2018-04-10T11:40:00Z"/>
            </w:rPr>
          </w:rPrChange>
        </w:rPr>
        <w:pPrChange w:id="1613" w:author="Microsoft Office User" w:date="2018-04-10T11:40:00Z">
          <w:pPr>
            <w:pStyle w:val="ListParagraph"/>
            <w:numPr>
              <w:numId w:val="1"/>
            </w:numPr>
            <w:ind w:hanging="360"/>
          </w:pPr>
        </w:pPrChange>
      </w:pPr>
      <w:ins w:id="1614" w:author="Microsoft Office User" w:date="2018-04-10T11:40:00Z">
        <w:r w:rsidRPr="00CA6D40">
          <w:rPr>
            <w:rFonts w:ascii="Arial" w:hAnsi="Arial" w:cs="Arial"/>
            <w:noProof/>
            <w:rPrChange w:id="1615" w:author="Microsoft Office User" w:date="2018-04-10T12:15:00Z">
              <w:rPr>
                <w:noProof/>
              </w:rPr>
            </w:rPrChange>
          </w:rPr>
          <w:drawing>
            <wp:inline distT="0" distB="0" distL="0" distR="0" wp14:anchorId="46B4550F" wp14:editId="4B86E2A7">
              <wp:extent cx="6858000" cy="329311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Đối ngoại.png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32931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6C1A074" w14:textId="77777777" w:rsidR="00A1470E" w:rsidRPr="00CA6D40" w:rsidRDefault="00A1470E" w:rsidP="00A1470E">
      <w:pPr>
        <w:jc w:val="center"/>
        <w:rPr>
          <w:ins w:id="1616" w:author="Microsoft Office User" w:date="2018-04-10T11:39:00Z"/>
          <w:rFonts w:ascii="Arial" w:hAnsi="Arial" w:cs="Arial"/>
          <w:rPrChange w:id="1617" w:author="Microsoft Office User" w:date="2018-04-10T12:15:00Z">
            <w:rPr>
              <w:ins w:id="1618" w:author="Microsoft Office User" w:date="2018-04-10T11:39:00Z"/>
            </w:rPr>
          </w:rPrChange>
        </w:rPr>
        <w:pPrChange w:id="1619" w:author="Microsoft Office User" w:date="2018-04-10T11:40:00Z">
          <w:pPr>
            <w:pStyle w:val="ListParagraph"/>
            <w:numPr>
              <w:numId w:val="1"/>
            </w:numPr>
            <w:ind w:hanging="360"/>
          </w:pPr>
        </w:pPrChange>
      </w:pPr>
    </w:p>
    <w:p w14:paraId="5DD9A785" w14:textId="77777777" w:rsidR="005F3BAC" w:rsidRPr="00CA6D40" w:rsidRDefault="005F3BAC">
      <w:pPr>
        <w:ind w:left="360"/>
        <w:rPr>
          <w:ins w:id="1620" w:author="Hoan Ng" w:date="2017-03-20T22:11:00Z"/>
          <w:rFonts w:ascii="Arial" w:hAnsi="Arial" w:cs="Arial"/>
          <w:rPrChange w:id="1621" w:author="Microsoft Office User" w:date="2018-04-10T12:15:00Z">
            <w:rPr>
              <w:ins w:id="1622" w:author="Hoan Ng" w:date="2017-03-20T22:11:00Z"/>
            </w:rPr>
          </w:rPrChange>
        </w:rPr>
        <w:pPrChange w:id="1623" w:author="Hoan Ng" w:date="2017-03-20T21:39:00Z">
          <w:pPr>
            <w:pStyle w:val="ListParagraph"/>
            <w:numPr>
              <w:numId w:val="1"/>
            </w:numPr>
            <w:ind w:hanging="360"/>
          </w:pPr>
        </w:pPrChange>
      </w:pPr>
    </w:p>
    <w:p w14:paraId="4C85A63A" w14:textId="614F1D16" w:rsidR="005F3BAC" w:rsidRPr="00CA6D40" w:rsidRDefault="00046086">
      <w:pPr>
        <w:ind w:firstLine="360"/>
        <w:rPr>
          <w:ins w:id="1624" w:author="Microsoft Office User" w:date="2018-04-10T11:40:00Z"/>
          <w:rFonts w:ascii="Arial" w:hAnsi="Arial" w:cs="Arial"/>
          <w:rPrChange w:id="1625" w:author="Microsoft Office User" w:date="2018-04-10T12:15:00Z">
            <w:rPr>
              <w:ins w:id="1626" w:author="Microsoft Office User" w:date="2018-04-10T11:40:00Z"/>
            </w:rPr>
          </w:rPrChange>
        </w:rPr>
        <w:pPrChange w:id="1627" w:author="Hoan Ng" w:date="2017-03-20T22:11:00Z">
          <w:pPr>
            <w:pStyle w:val="ListParagraph"/>
            <w:numPr>
              <w:numId w:val="1"/>
            </w:numPr>
            <w:ind w:hanging="360"/>
          </w:pPr>
        </w:pPrChange>
      </w:pPr>
      <w:ins w:id="1628" w:author="Hoan Ng" w:date="2017-03-20T21:39:00Z">
        <w:r w:rsidRPr="00CA6D40">
          <w:rPr>
            <w:rFonts w:ascii="Arial" w:hAnsi="Arial" w:cs="Arial"/>
            <w:rPrChange w:id="1629" w:author="Microsoft Office User" w:date="2018-04-10T12:15:00Z">
              <w:rPr/>
            </w:rPrChange>
          </w:rPr>
          <w:t xml:space="preserve">1.2. </w:t>
        </w:r>
      </w:ins>
      <w:proofErr w:type="spellStart"/>
      <w:r w:rsidR="003715AE" w:rsidRPr="00CA6D40">
        <w:rPr>
          <w:rFonts w:ascii="Arial" w:hAnsi="Arial" w:cs="Arial"/>
          <w:rPrChange w:id="1630" w:author="Microsoft Office User" w:date="2018-04-10T12:15:00Z">
            <w:rPr/>
          </w:rPrChange>
        </w:rPr>
        <w:t>Hiện</w:t>
      </w:r>
      <w:proofErr w:type="spellEnd"/>
      <w:r w:rsidR="003715AE" w:rsidRPr="00CA6D40">
        <w:rPr>
          <w:rFonts w:ascii="Arial" w:hAnsi="Arial" w:cs="Arial"/>
          <w:rPrChange w:id="1631" w:author="Microsoft Office User" w:date="2018-04-10T12:15:00Z">
            <w:rPr/>
          </w:rPrChange>
        </w:rPr>
        <w:t xml:space="preserve"> </w:t>
      </w:r>
      <w:proofErr w:type="spellStart"/>
      <w:r w:rsidR="003715AE" w:rsidRPr="00CA6D40">
        <w:rPr>
          <w:rFonts w:ascii="Arial" w:hAnsi="Arial" w:cs="Arial"/>
          <w:rPrChange w:id="1632" w:author="Microsoft Office User" w:date="2018-04-10T12:15:00Z">
            <w:rPr/>
          </w:rPrChange>
        </w:rPr>
        <w:t>trạng</w:t>
      </w:r>
      <w:proofErr w:type="spellEnd"/>
      <w:r w:rsidR="003715AE" w:rsidRPr="00CA6D40">
        <w:rPr>
          <w:rFonts w:ascii="Arial" w:hAnsi="Arial" w:cs="Arial"/>
          <w:rPrChange w:id="1633" w:author="Microsoft Office User" w:date="2018-04-10T12:15:00Z">
            <w:rPr/>
          </w:rPrChange>
        </w:rPr>
        <w:t xml:space="preserve"> </w:t>
      </w:r>
      <w:proofErr w:type="spellStart"/>
      <w:r w:rsidR="003715AE" w:rsidRPr="00CA6D40">
        <w:rPr>
          <w:rFonts w:ascii="Arial" w:hAnsi="Arial" w:cs="Arial"/>
          <w:rPrChange w:id="1634" w:author="Microsoft Office User" w:date="2018-04-10T12:15:00Z">
            <w:rPr/>
          </w:rPrChange>
        </w:rPr>
        <w:t>nghiệp</w:t>
      </w:r>
      <w:proofErr w:type="spellEnd"/>
      <w:r w:rsidR="003715AE" w:rsidRPr="00CA6D40">
        <w:rPr>
          <w:rFonts w:ascii="Arial" w:hAnsi="Arial" w:cs="Arial"/>
          <w:rPrChange w:id="1635" w:author="Microsoft Office User" w:date="2018-04-10T12:15:00Z">
            <w:rPr/>
          </w:rPrChange>
        </w:rPr>
        <w:t xml:space="preserve"> </w:t>
      </w:r>
      <w:proofErr w:type="spellStart"/>
      <w:r w:rsidR="003715AE" w:rsidRPr="00CA6D40">
        <w:rPr>
          <w:rFonts w:ascii="Arial" w:hAnsi="Arial" w:cs="Arial"/>
          <w:rPrChange w:id="1636" w:author="Microsoft Office User" w:date="2018-04-10T12:15:00Z">
            <w:rPr/>
          </w:rPrChange>
        </w:rPr>
        <w:t>vụ</w:t>
      </w:r>
      <w:proofErr w:type="spellEnd"/>
      <w:r w:rsidR="003715AE" w:rsidRPr="00CA6D40">
        <w:rPr>
          <w:rFonts w:ascii="Arial" w:hAnsi="Arial" w:cs="Arial"/>
          <w:rPrChange w:id="1637" w:author="Microsoft Office User" w:date="2018-04-10T12:15:00Z">
            <w:rPr/>
          </w:rPrChange>
        </w:rPr>
        <w:t xml:space="preserve"> (</w:t>
      </w:r>
      <w:proofErr w:type="spellStart"/>
      <w:r w:rsidR="003715AE" w:rsidRPr="00CA6D40">
        <w:rPr>
          <w:rFonts w:ascii="Arial" w:hAnsi="Arial" w:cs="Arial"/>
          <w:rPrChange w:id="1638" w:author="Microsoft Office User" w:date="2018-04-10T12:15:00Z">
            <w:rPr/>
          </w:rPrChange>
        </w:rPr>
        <w:t>chức</w:t>
      </w:r>
      <w:proofErr w:type="spellEnd"/>
      <w:r w:rsidR="003715AE" w:rsidRPr="00CA6D40">
        <w:rPr>
          <w:rFonts w:ascii="Arial" w:hAnsi="Arial" w:cs="Arial"/>
          <w:rPrChange w:id="1639" w:author="Microsoft Office User" w:date="2018-04-10T12:15:00Z">
            <w:rPr/>
          </w:rPrChange>
        </w:rPr>
        <w:t xml:space="preserve"> </w:t>
      </w:r>
      <w:proofErr w:type="spellStart"/>
      <w:r w:rsidR="003715AE" w:rsidRPr="00CA6D40">
        <w:rPr>
          <w:rFonts w:ascii="Arial" w:hAnsi="Arial" w:cs="Arial"/>
          <w:rPrChange w:id="1640" w:author="Microsoft Office User" w:date="2018-04-10T12:15:00Z">
            <w:rPr/>
          </w:rPrChange>
        </w:rPr>
        <w:t>năng</w:t>
      </w:r>
      <w:proofErr w:type="spellEnd"/>
      <w:r w:rsidR="003715AE" w:rsidRPr="00CA6D40">
        <w:rPr>
          <w:rFonts w:ascii="Arial" w:hAnsi="Arial" w:cs="Arial"/>
          <w:rPrChange w:id="1641" w:author="Microsoft Office User" w:date="2018-04-10T12:15:00Z">
            <w:rPr/>
          </w:rPrChange>
        </w:rPr>
        <w:t xml:space="preserve"> &amp; phi </w:t>
      </w:r>
      <w:proofErr w:type="spellStart"/>
      <w:r w:rsidR="003715AE" w:rsidRPr="00CA6D40">
        <w:rPr>
          <w:rFonts w:ascii="Arial" w:hAnsi="Arial" w:cs="Arial"/>
          <w:rPrChange w:id="1642" w:author="Microsoft Office User" w:date="2018-04-10T12:15:00Z">
            <w:rPr/>
          </w:rPrChange>
        </w:rPr>
        <w:t>chức</w:t>
      </w:r>
      <w:proofErr w:type="spellEnd"/>
      <w:r w:rsidR="003715AE" w:rsidRPr="00CA6D40">
        <w:rPr>
          <w:rFonts w:ascii="Arial" w:hAnsi="Arial" w:cs="Arial"/>
          <w:rPrChange w:id="1643" w:author="Microsoft Office User" w:date="2018-04-10T12:15:00Z">
            <w:rPr/>
          </w:rPrChange>
        </w:rPr>
        <w:t xml:space="preserve"> </w:t>
      </w:r>
      <w:proofErr w:type="spellStart"/>
      <w:r w:rsidR="003715AE" w:rsidRPr="00CA6D40">
        <w:rPr>
          <w:rFonts w:ascii="Arial" w:hAnsi="Arial" w:cs="Arial"/>
          <w:rPrChange w:id="1644" w:author="Microsoft Office User" w:date="2018-04-10T12:15:00Z">
            <w:rPr/>
          </w:rPrChange>
        </w:rPr>
        <w:t>năng</w:t>
      </w:r>
      <w:proofErr w:type="spellEnd"/>
      <w:ins w:id="1645" w:author="Microsoft Office User" w:date="2018-04-10T11:40:00Z">
        <w:r w:rsidR="00A1470E" w:rsidRPr="00CA6D40">
          <w:rPr>
            <w:rFonts w:ascii="Arial" w:hAnsi="Arial" w:cs="Arial"/>
            <w:rPrChange w:id="1646" w:author="Microsoft Office User" w:date="2018-04-10T12:15:00Z">
              <w:rPr/>
            </w:rPrChange>
          </w:rPr>
          <w:t>)</w:t>
        </w:r>
      </w:ins>
    </w:p>
    <w:p w14:paraId="67A9347A" w14:textId="16ABC673" w:rsidR="00A1470E" w:rsidRPr="00CA6D40" w:rsidRDefault="00A1470E">
      <w:pPr>
        <w:ind w:firstLine="360"/>
        <w:rPr>
          <w:ins w:id="1647" w:author="Microsoft Office User" w:date="2018-04-10T11:40:00Z"/>
          <w:rFonts w:ascii="Arial" w:hAnsi="Arial" w:cs="Arial"/>
          <w:rPrChange w:id="1648" w:author="Microsoft Office User" w:date="2018-04-10T12:15:00Z">
            <w:rPr>
              <w:ins w:id="1649" w:author="Microsoft Office User" w:date="2018-04-10T11:40:00Z"/>
            </w:rPr>
          </w:rPrChange>
        </w:rPr>
        <w:pPrChange w:id="1650" w:author="Hoan Ng" w:date="2017-03-20T22:11:00Z">
          <w:pPr>
            <w:pStyle w:val="ListParagraph"/>
            <w:numPr>
              <w:numId w:val="1"/>
            </w:numPr>
            <w:ind w:hanging="360"/>
          </w:pPr>
        </w:pPrChange>
      </w:pPr>
      <w:ins w:id="1651" w:author="Microsoft Office User" w:date="2018-04-10T11:40:00Z">
        <w:r w:rsidRPr="00CA6D40">
          <w:rPr>
            <w:rFonts w:ascii="Arial" w:hAnsi="Arial" w:cs="Arial"/>
            <w:rPrChange w:id="1652" w:author="Microsoft Office User" w:date="2018-04-10T12:15:00Z">
              <w:rPr/>
            </w:rPrChange>
          </w:rPr>
          <w:tab/>
        </w:r>
      </w:ins>
      <w:proofErr w:type="spellStart"/>
      <w:ins w:id="1653" w:author="Microsoft Office User" w:date="2018-04-10T12:04:00Z">
        <w:r w:rsidR="00016937" w:rsidRPr="00CA6D40">
          <w:rPr>
            <w:rFonts w:ascii="Arial" w:hAnsi="Arial" w:cs="Arial"/>
            <w:rPrChange w:id="1654" w:author="Microsoft Office User" w:date="2018-04-10T12:15:00Z">
              <w:rPr/>
            </w:rPrChange>
          </w:rPr>
          <w:t>Nghiệp</w:t>
        </w:r>
        <w:proofErr w:type="spellEnd"/>
        <w:r w:rsidR="00016937" w:rsidRPr="00CA6D40">
          <w:rPr>
            <w:rFonts w:ascii="Arial" w:hAnsi="Arial" w:cs="Arial"/>
            <w:rPrChange w:id="1655" w:author="Microsoft Office User" w:date="2018-04-10T12:15:00Z">
              <w:rPr/>
            </w:rPrChange>
          </w:rPr>
          <w:t xml:space="preserve"> </w:t>
        </w:r>
        <w:proofErr w:type="spellStart"/>
        <w:r w:rsidR="00016937" w:rsidRPr="00CA6D40">
          <w:rPr>
            <w:rFonts w:ascii="Arial" w:hAnsi="Arial" w:cs="Arial"/>
            <w:rPrChange w:id="1656" w:author="Microsoft Office User" w:date="2018-04-10T12:15:00Z">
              <w:rPr/>
            </w:rPrChange>
          </w:rPr>
          <w:t>vụ</w:t>
        </w:r>
      </w:ins>
      <w:proofErr w:type="spellEnd"/>
      <w:ins w:id="1657" w:author="Microsoft Office User" w:date="2018-04-10T12:05:00Z">
        <w:r w:rsidR="00016937" w:rsidRPr="00CA6D40">
          <w:rPr>
            <w:rFonts w:ascii="Arial" w:hAnsi="Arial" w:cs="Arial"/>
            <w:rPrChange w:id="1658" w:author="Microsoft Office User" w:date="2018-04-10T12:15:00Z">
              <w:rPr/>
            </w:rPrChange>
          </w:rPr>
          <w:t>:</w:t>
        </w:r>
      </w:ins>
    </w:p>
    <w:p w14:paraId="331BBCFE" w14:textId="6A4E4D25" w:rsidR="00A1470E" w:rsidRPr="00CA6D40" w:rsidRDefault="00016937" w:rsidP="00016937">
      <w:pPr>
        <w:ind w:firstLine="360"/>
        <w:jc w:val="center"/>
        <w:rPr>
          <w:ins w:id="1659" w:author="Microsoft Office User" w:date="2018-04-10T12:11:00Z"/>
          <w:rFonts w:ascii="Arial" w:hAnsi="Arial" w:cs="Arial"/>
          <w:rPrChange w:id="1660" w:author="Microsoft Office User" w:date="2018-04-10T12:15:00Z">
            <w:rPr>
              <w:ins w:id="1661" w:author="Microsoft Office User" w:date="2018-04-10T12:11:00Z"/>
            </w:rPr>
          </w:rPrChange>
        </w:rPr>
        <w:pPrChange w:id="1662" w:author="Microsoft Office User" w:date="2018-04-10T12:04:00Z">
          <w:pPr>
            <w:pStyle w:val="ListParagraph"/>
            <w:numPr>
              <w:numId w:val="1"/>
            </w:numPr>
            <w:ind w:hanging="360"/>
          </w:pPr>
        </w:pPrChange>
      </w:pPr>
      <w:ins w:id="1663" w:author="Microsoft Office User" w:date="2018-04-10T12:04:00Z">
        <w:r w:rsidRPr="00CA6D40">
          <w:rPr>
            <w:rFonts w:ascii="Arial" w:hAnsi="Arial" w:cs="Arial"/>
            <w:noProof/>
            <w:rPrChange w:id="1664" w:author="Microsoft Office User" w:date="2018-04-10T12:15:00Z">
              <w:rPr>
                <w:noProof/>
              </w:rPr>
            </w:rPrChange>
          </w:rPr>
          <w:lastRenderedPageBreak/>
          <w:drawing>
            <wp:inline distT="0" distB="0" distL="0" distR="0" wp14:anchorId="718F3358" wp14:editId="6BA43C57">
              <wp:extent cx="6174464" cy="8558310"/>
              <wp:effectExtent l="0" t="0" r="0" b="190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Nhiệp vụ quản lý.png"/>
                      <pic:cNvPicPr/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8284" cy="85636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0B1C1EB" w14:textId="77777777" w:rsidR="00016937" w:rsidRPr="00CA6D40" w:rsidRDefault="00016937" w:rsidP="00016937">
      <w:pPr>
        <w:ind w:firstLine="360"/>
        <w:jc w:val="center"/>
        <w:rPr>
          <w:ins w:id="1665" w:author="Microsoft Office User" w:date="2018-04-10T12:11:00Z"/>
          <w:rFonts w:ascii="Arial" w:hAnsi="Arial" w:cs="Arial"/>
          <w:rPrChange w:id="1666" w:author="Microsoft Office User" w:date="2018-04-10T12:15:00Z">
            <w:rPr>
              <w:ins w:id="1667" w:author="Microsoft Office User" w:date="2018-04-10T12:11:00Z"/>
            </w:rPr>
          </w:rPrChange>
        </w:rPr>
        <w:pPrChange w:id="1668" w:author="Microsoft Office User" w:date="2018-04-10T12:04:00Z">
          <w:pPr>
            <w:pStyle w:val="ListParagraph"/>
            <w:numPr>
              <w:numId w:val="1"/>
            </w:numPr>
            <w:ind w:hanging="360"/>
          </w:pPr>
        </w:pPrChange>
      </w:pPr>
    </w:p>
    <w:p w14:paraId="3E691722" w14:textId="77777777" w:rsidR="00016937" w:rsidRPr="00CA6D40" w:rsidRDefault="00016937" w:rsidP="00016937">
      <w:pPr>
        <w:ind w:firstLine="360"/>
        <w:jc w:val="center"/>
        <w:rPr>
          <w:ins w:id="1669" w:author="Microsoft Office User" w:date="2018-04-10T12:11:00Z"/>
          <w:rFonts w:ascii="Arial" w:hAnsi="Arial" w:cs="Arial"/>
          <w:rPrChange w:id="1670" w:author="Microsoft Office User" w:date="2018-04-10T12:15:00Z">
            <w:rPr>
              <w:ins w:id="1671" w:author="Microsoft Office User" w:date="2018-04-10T12:11:00Z"/>
            </w:rPr>
          </w:rPrChange>
        </w:rPr>
        <w:pPrChange w:id="1672" w:author="Microsoft Office User" w:date="2018-04-10T12:04:00Z">
          <w:pPr>
            <w:pStyle w:val="ListParagraph"/>
            <w:numPr>
              <w:numId w:val="1"/>
            </w:numPr>
            <w:ind w:hanging="360"/>
          </w:pPr>
        </w:pPrChange>
      </w:pPr>
    </w:p>
    <w:p w14:paraId="60A9471F" w14:textId="77777777" w:rsidR="00016937" w:rsidRPr="00CA6D40" w:rsidRDefault="00016937" w:rsidP="00016937">
      <w:pPr>
        <w:ind w:firstLine="360"/>
        <w:jc w:val="center"/>
        <w:rPr>
          <w:ins w:id="1673" w:author="Hoan Ng" w:date="2017-03-20T22:11:00Z"/>
          <w:rFonts w:ascii="Arial" w:hAnsi="Arial" w:cs="Arial"/>
          <w:rPrChange w:id="1674" w:author="Microsoft Office User" w:date="2018-04-10T12:15:00Z">
            <w:rPr>
              <w:ins w:id="1675" w:author="Hoan Ng" w:date="2017-03-20T22:11:00Z"/>
            </w:rPr>
          </w:rPrChange>
        </w:rPr>
        <w:pPrChange w:id="1676" w:author="Microsoft Office User" w:date="2018-04-10T12:04:00Z">
          <w:pPr>
            <w:pStyle w:val="ListParagraph"/>
            <w:numPr>
              <w:numId w:val="1"/>
            </w:numPr>
            <w:ind w:hanging="360"/>
          </w:pPr>
        </w:pPrChange>
      </w:pPr>
    </w:p>
    <w:p w14:paraId="33CB4AA6" w14:textId="195F92AA" w:rsidR="00016937" w:rsidRPr="00CA6D40" w:rsidRDefault="00016937">
      <w:pPr>
        <w:rPr>
          <w:ins w:id="1677" w:author="Microsoft Office User" w:date="2018-04-10T12:11:00Z"/>
          <w:rFonts w:ascii="Arial" w:hAnsi="Arial" w:cs="Arial"/>
          <w:b/>
          <w:rPrChange w:id="1678" w:author="Microsoft Office User" w:date="2018-04-10T12:15:00Z">
            <w:rPr>
              <w:ins w:id="1679" w:author="Microsoft Office User" w:date="2018-04-10T12:11:00Z"/>
              <w:b/>
            </w:rPr>
          </w:rPrChange>
        </w:rPr>
      </w:pPr>
      <w:proofErr w:type="spellStart"/>
      <w:ins w:id="1680" w:author="Microsoft Office User" w:date="2018-04-10T12:05:00Z">
        <w:r w:rsidRPr="00CA6D40">
          <w:rPr>
            <w:rFonts w:ascii="Arial" w:hAnsi="Arial" w:cs="Arial"/>
            <w:b/>
            <w:rPrChange w:id="1681" w:author="Microsoft Office User" w:date="2018-04-10T12:15:00Z">
              <w:rPr/>
            </w:rPrChange>
          </w:rPr>
          <w:lastRenderedPageBreak/>
          <w:t>Quản</w:t>
        </w:r>
        <w:proofErr w:type="spellEnd"/>
        <w:r w:rsidRPr="00CA6D40">
          <w:rPr>
            <w:rFonts w:ascii="Arial" w:hAnsi="Arial" w:cs="Arial"/>
            <w:b/>
            <w:rPrChange w:id="1682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b/>
            <w:rPrChange w:id="1683" w:author="Microsoft Office User" w:date="2018-04-10T12:15:00Z">
              <w:rPr/>
            </w:rPrChange>
          </w:rPr>
          <w:t>lý</w:t>
        </w:r>
        <w:proofErr w:type="spellEnd"/>
        <w:r w:rsidRPr="00CA6D40">
          <w:rPr>
            <w:rFonts w:ascii="Arial" w:hAnsi="Arial" w:cs="Arial"/>
            <w:b/>
            <w:rPrChange w:id="1684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b/>
            <w:rPrChange w:id="1685" w:author="Microsoft Office User" w:date="2018-04-10T12:15:00Z">
              <w:rPr/>
            </w:rPrChange>
          </w:rPr>
          <w:t>viên</w:t>
        </w:r>
      </w:ins>
      <w:proofErr w:type="spellEnd"/>
    </w:p>
    <w:p w14:paraId="591A5869" w14:textId="77777777" w:rsidR="00016937" w:rsidRPr="00CA6D40" w:rsidRDefault="00016937">
      <w:pPr>
        <w:rPr>
          <w:ins w:id="1686" w:author="Microsoft Office User" w:date="2018-04-10T12:06:00Z"/>
          <w:rFonts w:ascii="Arial" w:hAnsi="Arial" w:cs="Arial"/>
          <w:b/>
          <w:rPrChange w:id="1687" w:author="Microsoft Office User" w:date="2018-04-10T12:15:00Z">
            <w:rPr>
              <w:ins w:id="1688" w:author="Microsoft Office User" w:date="2018-04-10T12:06:00Z"/>
              <w:b/>
            </w:rPr>
          </w:rPrChange>
        </w:rPr>
      </w:pPr>
    </w:p>
    <w:tbl>
      <w:tblPr>
        <w:tblStyle w:val="TableGrid"/>
        <w:tblW w:w="10846" w:type="dxa"/>
        <w:jc w:val="center"/>
        <w:tblLook w:val="04A0" w:firstRow="1" w:lastRow="0" w:firstColumn="1" w:lastColumn="0" w:noHBand="0" w:noVBand="1"/>
        <w:tblPrChange w:id="1689" w:author="Microsoft Office User" w:date="2018-04-10T12:1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3130"/>
        <w:gridCol w:w="6697"/>
        <w:gridCol w:w="1019"/>
        <w:tblGridChange w:id="1690">
          <w:tblGrid>
            <w:gridCol w:w="3596"/>
            <w:gridCol w:w="3597"/>
            <w:gridCol w:w="3597"/>
          </w:tblGrid>
        </w:tblGridChange>
      </w:tblGrid>
      <w:tr w:rsidR="00016937" w:rsidRPr="00CA6D40" w14:paraId="2D05EADF" w14:textId="77777777" w:rsidTr="00016937">
        <w:trPr>
          <w:trHeight w:val="300"/>
          <w:jc w:val="center"/>
          <w:ins w:id="1691" w:author="Microsoft Office User" w:date="2018-04-10T12:06:00Z"/>
        </w:trPr>
        <w:tc>
          <w:tcPr>
            <w:tcW w:w="3130" w:type="dxa"/>
            <w:tcPrChange w:id="1692" w:author="Microsoft Office User" w:date="2018-04-10T12:10:00Z">
              <w:tcPr>
                <w:tcW w:w="3596" w:type="dxa"/>
              </w:tcPr>
            </w:tcPrChange>
          </w:tcPr>
          <w:p w14:paraId="238625C3" w14:textId="4D474EA5" w:rsidR="00016937" w:rsidRPr="00CA6D40" w:rsidRDefault="00016937" w:rsidP="00016937">
            <w:pPr>
              <w:jc w:val="center"/>
              <w:rPr>
                <w:ins w:id="1693" w:author="Microsoft Office User" w:date="2018-04-10T12:06:00Z"/>
                <w:rFonts w:ascii="Arial" w:hAnsi="Arial" w:cs="Arial"/>
                <w:b/>
                <w:rPrChange w:id="1694" w:author="Microsoft Office User" w:date="2018-04-10T12:15:00Z">
                  <w:rPr>
                    <w:ins w:id="1695" w:author="Microsoft Office User" w:date="2018-04-10T12:06:00Z"/>
                    <w:b/>
                  </w:rPr>
                </w:rPrChange>
              </w:rPr>
              <w:pPrChange w:id="1696" w:author="Microsoft Office User" w:date="2018-04-10T12:06:00Z">
                <w:pPr/>
              </w:pPrChange>
            </w:pPr>
            <w:proofErr w:type="spellStart"/>
            <w:ins w:id="1697" w:author="Microsoft Office User" w:date="2018-04-10T12:06:00Z">
              <w:r w:rsidRPr="00CA6D40">
                <w:rPr>
                  <w:rFonts w:ascii="Arial" w:hAnsi="Arial" w:cs="Arial"/>
                  <w:b/>
                  <w:rPrChange w:id="1698" w:author="Microsoft Office User" w:date="2018-04-10T12:15:00Z">
                    <w:rPr>
                      <w:b/>
                    </w:rPr>
                  </w:rPrChange>
                </w:rPr>
                <w:t>Nghiệp</w:t>
              </w:r>
              <w:proofErr w:type="spellEnd"/>
              <w:r w:rsidRPr="00CA6D40">
                <w:rPr>
                  <w:rFonts w:ascii="Arial" w:hAnsi="Arial" w:cs="Arial"/>
                  <w:b/>
                  <w:rPrChange w:id="1699" w:author="Microsoft Office User" w:date="2018-04-10T12:15:00Z">
                    <w:rPr>
                      <w:b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rPrChange w:id="1700" w:author="Microsoft Office User" w:date="2018-04-10T12:15:00Z">
                    <w:rPr>
                      <w:b/>
                    </w:rPr>
                  </w:rPrChange>
                </w:rPr>
                <w:t>vụ</w:t>
              </w:r>
              <w:proofErr w:type="spellEnd"/>
            </w:ins>
          </w:p>
        </w:tc>
        <w:tc>
          <w:tcPr>
            <w:tcW w:w="6697" w:type="dxa"/>
            <w:tcPrChange w:id="1701" w:author="Microsoft Office User" w:date="2018-04-10T12:10:00Z">
              <w:tcPr>
                <w:tcW w:w="3597" w:type="dxa"/>
              </w:tcPr>
            </w:tcPrChange>
          </w:tcPr>
          <w:p w14:paraId="6C637691" w14:textId="774F23D9" w:rsidR="00016937" w:rsidRPr="00CA6D40" w:rsidRDefault="00016937" w:rsidP="00016937">
            <w:pPr>
              <w:jc w:val="center"/>
              <w:rPr>
                <w:ins w:id="1702" w:author="Microsoft Office User" w:date="2018-04-10T12:06:00Z"/>
                <w:rFonts w:ascii="Arial" w:hAnsi="Arial" w:cs="Arial"/>
                <w:b/>
                <w:rPrChange w:id="1703" w:author="Microsoft Office User" w:date="2018-04-10T12:15:00Z">
                  <w:rPr>
                    <w:ins w:id="1704" w:author="Microsoft Office User" w:date="2018-04-10T12:06:00Z"/>
                    <w:b/>
                  </w:rPr>
                </w:rPrChange>
              </w:rPr>
              <w:pPrChange w:id="1705" w:author="Microsoft Office User" w:date="2018-04-10T12:06:00Z">
                <w:pPr/>
              </w:pPrChange>
            </w:pPr>
            <w:proofErr w:type="spellStart"/>
            <w:ins w:id="1706" w:author="Microsoft Office User" w:date="2018-04-10T12:07:00Z">
              <w:r w:rsidRPr="00CA6D40">
                <w:rPr>
                  <w:rFonts w:ascii="Arial" w:hAnsi="Arial" w:cs="Arial"/>
                  <w:b/>
                  <w:rPrChange w:id="1707" w:author="Microsoft Office User" w:date="2018-04-10T12:15:00Z">
                    <w:rPr>
                      <w:b/>
                    </w:rPr>
                  </w:rPrChange>
                </w:rPr>
                <w:t>Hình</w:t>
              </w:r>
              <w:proofErr w:type="spellEnd"/>
              <w:r w:rsidRPr="00CA6D40">
                <w:rPr>
                  <w:rFonts w:ascii="Arial" w:hAnsi="Arial" w:cs="Arial"/>
                  <w:b/>
                  <w:rPrChange w:id="1708" w:author="Microsoft Office User" w:date="2018-04-10T12:15:00Z">
                    <w:rPr>
                      <w:b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rPrChange w:id="1709" w:author="Microsoft Office User" w:date="2018-04-10T12:15:00Z">
                    <w:rPr>
                      <w:b/>
                    </w:rPr>
                  </w:rPrChange>
                </w:rPr>
                <w:t>thức</w:t>
              </w:r>
            </w:ins>
            <w:proofErr w:type="spellEnd"/>
          </w:p>
        </w:tc>
        <w:tc>
          <w:tcPr>
            <w:tcW w:w="1019" w:type="dxa"/>
            <w:tcPrChange w:id="1710" w:author="Microsoft Office User" w:date="2018-04-10T12:10:00Z">
              <w:tcPr>
                <w:tcW w:w="3597" w:type="dxa"/>
              </w:tcPr>
            </w:tcPrChange>
          </w:tcPr>
          <w:p w14:paraId="3EC880E7" w14:textId="66A2316E" w:rsidR="00016937" w:rsidRPr="00CA6D40" w:rsidRDefault="00016937" w:rsidP="00016937">
            <w:pPr>
              <w:jc w:val="center"/>
              <w:rPr>
                <w:ins w:id="1711" w:author="Microsoft Office User" w:date="2018-04-10T12:06:00Z"/>
                <w:rFonts w:ascii="Arial" w:hAnsi="Arial" w:cs="Arial"/>
                <w:b/>
                <w:rPrChange w:id="1712" w:author="Microsoft Office User" w:date="2018-04-10T12:15:00Z">
                  <w:rPr>
                    <w:ins w:id="1713" w:author="Microsoft Office User" w:date="2018-04-10T12:06:00Z"/>
                    <w:b/>
                  </w:rPr>
                </w:rPrChange>
              </w:rPr>
              <w:pPrChange w:id="1714" w:author="Microsoft Office User" w:date="2018-04-10T12:06:00Z">
                <w:pPr/>
              </w:pPrChange>
            </w:pPr>
            <w:proofErr w:type="spellStart"/>
            <w:ins w:id="1715" w:author="Microsoft Office User" w:date="2018-04-10T12:07:00Z">
              <w:r w:rsidRPr="00CA6D40">
                <w:rPr>
                  <w:rFonts w:ascii="Arial" w:hAnsi="Arial" w:cs="Arial"/>
                  <w:b/>
                  <w:rPrChange w:id="1716" w:author="Microsoft Office User" w:date="2018-04-10T12:15:00Z">
                    <w:rPr>
                      <w:b/>
                    </w:rPr>
                  </w:rPrChange>
                </w:rPr>
                <w:t>Tần</w:t>
              </w:r>
              <w:proofErr w:type="spellEnd"/>
              <w:r w:rsidRPr="00CA6D40">
                <w:rPr>
                  <w:rFonts w:ascii="Arial" w:hAnsi="Arial" w:cs="Arial"/>
                  <w:b/>
                  <w:rPrChange w:id="1717" w:author="Microsoft Office User" w:date="2018-04-10T12:15:00Z">
                    <w:rPr>
                      <w:b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rPrChange w:id="1718" w:author="Microsoft Office User" w:date="2018-04-10T12:15:00Z">
                    <w:rPr>
                      <w:b/>
                    </w:rPr>
                  </w:rPrChange>
                </w:rPr>
                <w:t>suất</w:t>
              </w:r>
            </w:ins>
            <w:proofErr w:type="spellEnd"/>
          </w:p>
        </w:tc>
      </w:tr>
      <w:tr w:rsidR="00016937" w:rsidRPr="00CA6D40" w14:paraId="5E11EE9D" w14:textId="77777777" w:rsidTr="00016937">
        <w:trPr>
          <w:trHeight w:val="1123"/>
          <w:jc w:val="center"/>
          <w:ins w:id="1719" w:author="Microsoft Office User" w:date="2018-04-10T12:06:00Z"/>
        </w:trPr>
        <w:tc>
          <w:tcPr>
            <w:tcW w:w="3130" w:type="dxa"/>
            <w:tcPrChange w:id="1720" w:author="Microsoft Office User" w:date="2018-04-10T12:10:00Z">
              <w:tcPr>
                <w:tcW w:w="3596" w:type="dxa"/>
              </w:tcPr>
            </w:tcPrChange>
          </w:tcPr>
          <w:p w14:paraId="57103564" w14:textId="3034DC48" w:rsidR="00016937" w:rsidRPr="00CA6D40" w:rsidRDefault="00016937">
            <w:pPr>
              <w:rPr>
                <w:ins w:id="1721" w:author="Microsoft Office User" w:date="2018-04-10T12:06:00Z"/>
                <w:rFonts w:ascii="Arial" w:hAnsi="Arial" w:cs="Arial"/>
                <w:rPrChange w:id="1722" w:author="Microsoft Office User" w:date="2018-04-10T12:15:00Z">
                  <w:rPr>
                    <w:ins w:id="1723" w:author="Microsoft Office User" w:date="2018-04-10T12:06:00Z"/>
                    <w:b/>
                  </w:rPr>
                </w:rPrChange>
              </w:rPr>
            </w:pPr>
            <w:proofErr w:type="spellStart"/>
            <w:ins w:id="1724" w:author="Microsoft Office User" w:date="2018-04-10T12:06:00Z">
              <w:r w:rsidRPr="00CA6D40">
                <w:rPr>
                  <w:rFonts w:ascii="Arial" w:hAnsi="Arial" w:cs="Arial"/>
                  <w:rPrChange w:id="1725" w:author="Microsoft Office User" w:date="2018-04-10T12:15:00Z">
                    <w:rPr>
                      <w:b/>
                    </w:rPr>
                  </w:rPrChange>
                </w:rPr>
                <w:t>Nhận</w:t>
              </w:r>
              <w:proofErr w:type="spellEnd"/>
              <w:r w:rsidRPr="00CA6D40">
                <w:rPr>
                  <w:rFonts w:ascii="Arial" w:hAnsi="Arial" w:cs="Arial"/>
                  <w:rPrChange w:id="1726" w:author="Microsoft Office User" w:date="2018-04-10T12:15:00Z">
                    <w:rPr>
                      <w:b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rPrChange w:id="1727" w:author="Microsoft Office User" w:date="2018-04-10T12:15:00Z">
                    <w:rPr>
                      <w:b/>
                    </w:rPr>
                  </w:rPrChange>
                </w:rPr>
                <w:t>khách</w:t>
              </w:r>
              <w:proofErr w:type="spellEnd"/>
              <w:r w:rsidRPr="00CA6D40">
                <w:rPr>
                  <w:rFonts w:ascii="Arial" w:hAnsi="Arial" w:cs="Arial"/>
                  <w:rPrChange w:id="1728" w:author="Microsoft Office User" w:date="2018-04-10T12:15:00Z">
                    <w:rPr>
                      <w:b/>
                    </w:rPr>
                  </w:rPrChange>
                </w:rPr>
                <w:t xml:space="preserve">, </w:t>
              </w:r>
              <w:proofErr w:type="spellStart"/>
              <w:r w:rsidRPr="00CA6D40">
                <w:rPr>
                  <w:rFonts w:ascii="Arial" w:hAnsi="Arial" w:cs="Arial"/>
                  <w:rPrChange w:id="1729" w:author="Microsoft Office User" w:date="2018-04-10T12:15:00Z">
                    <w:rPr>
                      <w:b/>
                    </w:rPr>
                  </w:rPrChange>
                </w:rPr>
                <w:t>điều</w:t>
              </w:r>
              <w:proofErr w:type="spellEnd"/>
              <w:r w:rsidRPr="00CA6D40">
                <w:rPr>
                  <w:rFonts w:ascii="Arial" w:hAnsi="Arial" w:cs="Arial"/>
                  <w:rPrChange w:id="1730" w:author="Microsoft Office User" w:date="2018-04-10T12:15:00Z">
                    <w:rPr>
                      <w:b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rPrChange w:id="1731" w:author="Microsoft Office User" w:date="2018-04-10T12:15:00Z">
                    <w:rPr>
                      <w:b/>
                    </w:rPr>
                  </w:rPrChange>
                </w:rPr>
                <w:t>phòng</w:t>
              </w:r>
              <w:proofErr w:type="spellEnd"/>
            </w:ins>
          </w:p>
        </w:tc>
        <w:tc>
          <w:tcPr>
            <w:tcW w:w="6697" w:type="dxa"/>
            <w:tcPrChange w:id="1732" w:author="Microsoft Office User" w:date="2018-04-10T12:10:00Z">
              <w:tcPr>
                <w:tcW w:w="3597" w:type="dxa"/>
              </w:tcPr>
            </w:tcPrChange>
          </w:tcPr>
          <w:p w14:paraId="79CA17E5" w14:textId="77777777" w:rsidR="00016937" w:rsidRPr="00CA6D40" w:rsidRDefault="00016937" w:rsidP="00016937">
            <w:pPr>
              <w:rPr>
                <w:ins w:id="1733" w:author="Microsoft Office User" w:date="2018-04-10T12:06:00Z"/>
                <w:rFonts w:ascii="Arial" w:hAnsi="Arial" w:cs="Arial"/>
                <w:rPrChange w:id="1734" w:author="Microsoft Office User" w:date="2018-04-10T12:15:00Z">
                  <w:rPr>
                    <w:ins w:id="1735" w:author="Microsoft Office User" w:date="2018-04-10T12:06:00Z"/>
                  </w:rPr>
                </w:rPrChange>
              </w:rPr>
            </w:pPr>
            <w:proofErr w:type="spellStart"/>
            <w:ins w:id="1736" w:author="Microsoft Office User" w:date="2018-04-10T12:06:00Z"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3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Nhận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3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3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khách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4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4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từ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4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4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cửa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4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4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vào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4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4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và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4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4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kiểm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5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5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tra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5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5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phòng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5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5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trống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5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5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với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5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5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số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6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6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người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6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6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thích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6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6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hợp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6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6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để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6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6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điều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7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7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phòng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7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,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7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sau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7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7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đó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7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7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phân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7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7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công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8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8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cho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8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8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nhân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8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8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viên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8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8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hướng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8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8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dẫn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9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79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khách</w:t>
              </w:r>
              <w:proofErr w:type="spellEnd"/>
            </w:ins>
          </w:p>
          <w:p w14:paraId="23DD2901" w14:textId="77777777" w:rsidR="00016937" w:rsidRPr="00CA6D40" w:rsidRDefault="00016937">
            <w:pPr>
              <w:rPr>
                <w:ins w:id="1792" w:author="Microsoft Office User" w:date="2018-04-10T12:06:00Z"/>
                <w:rFonts w:ascii="Arial" w:hAnsi="Arial" w:cs="Arial"/>
                <w:rPrChange w:id="1793" w:author="Microsoft Office User" w:date="2018-04-10T12:15:00Z">
                  <w:rPr>
                    <w:ins w:id="1794" w:author="Microsoft Office User" w:date="2018-04-10T12:06:00Z"/>
                    <w:b/>
                  </w:rPr>
                </w:rPrChange>
              </w:rPr>
            </w:pPr>
          </w:p>
        </w:tc>
        <w:tc>
          <w:tcPr>
            <w:tcW w:w="1019" w:type="dxa"/>
            <w:tcPrChange w:id="1795" w:author="Microsoft Office User" w:date="2018-04-10T12:10:00Z">
              <w:tcPr>
                <w:tcW w:w="3597" w:type="dxa"/>
              </w:tcPr>
            </w:tcPrChange>
          </w:tcPr>
          <w:p w14:paraId="767ABF83" w14:textId="6F75034C" w:rsidR="00016937" w:rsidRPr="00CA6D40" w:rsidRDefault="00016937">
            <w:pPr>
              <w:rPr>
                <w:ins w:id="1796" w:author="Microsoft Office User" w:date="2018-04-10T12:06:00Z"/>
                <w:rFonts w:ascii="Arial" w:hAnsi="Arial" w:cs="Arial"/>
                <w:rPrChange w:id="1797" w:author="Microsoft Office User" w:date="2018-04-10T12:15:00Z">
                  <w:rPr>
                    <w:ins w:id="1798" w:author="Microsoft Office User" w:date="2018-04-10T12:06:00Z"/>
                    <w:b/>
                  </w:rPr>
                </w:rPrChange>
              </w:rPr>
            </w:pPr>
            <w:ins w:id="1799" w:author="Microsoft Office User" w:date="2018-04-10T12:07:00Z">
              <w:r w:rsidRPr="00CA6D40">
                <w:rPr>
                  <w:rFonts w:ascii="Arial" w:hAnsi="Arial" w:cs="Arial"/>
                  <w:rPrChange w:id="1800" w:author="Microsoft Office User" w:date="2018-04-10T12:15:00Z">
                    <w:rPr/>
                  </w:rPrChange>
                </w:rPr>
                <w:t>Cao</w:t>
              </w:r>
            </w:ins>
          </w:p>
        </w:tc>
      </w:tr>
      <w:tr w:rsidR="00016937" w:rsidRPr="00CA6D40" w14:paraId="0D30F027" w14:textId="77777777" w:rsidTr="00016937">
        <w:trPr>
          <w:trHeight w:val="1140"/>
          <w:jc w:val="center"/>
          <w:ins w:id="1801" w:author="Microsoft Office User" w:date="2018-04-10T12:06:00Z"/>
        </w:trPr>
        <w:tc>
          <w:tcPr>
            <w:tcW w:w="3130" w:type="dxa"/>
            <w:tcPrChange w:id="1802" w:author="Microsoft Office User" w:date="2018-04-10T12:10:00Z">
              <w:tcPr>
                <w:tcW w:w="3596" w:type="dxa"/>
              </w:tcPr>
            </w:tcPrChange>
          </w:tcPr>
          <w:p w14:paraId="673046A3" w14:textId="77777777" w:rsidR="00016937" w:rsidRPr="00CA6D40" w:rsidRDefault="00016937" w:rsidP="00016937">
            <w:pPr>
              <w:rPr>
                <w:ins w:id="1803" w:author="Microsoft Office User" w:date="2018-04-10T12:07:00Z"/>
                <w:rFonts w:ascii="Arial" w:hAnsi="Arial" w:cs="Arial"/>
                <w:rPrChange w:id="1804" w:author="Microsoft Office User" w:date="2018-04-10T12:15:00Z">
                  <w:rPr>
                    <w:ins w:id="1805" w:author="Microsoft Office User" w:date="2018-04-10T12:07:00Z"/>
                  </w:rPr>
                </w:rPrChange>
              </w:rPr>
            </w:pPr>
            <w:proofErr w:type="spellStart"/>
            <w:ins w:id="1806" w:author="Microsoft Office User" w:date="2018-04-10T12:07:00Z"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0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Thống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0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0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kê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1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1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sổ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1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1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sách</w:t>
              </w:r>
              <w:proofErr w:type="spellEnd"/>
            </w:ins>
          </w:p>
          <w:p w14:paraId="70FBD7C5" w14:textId="77777777" w:rsidR="00016937" w:rsidRPr="00CA6D40" w:rsidRDefault="00016937">
            <w:pPr>
              <w:rPr>
                <w:ins w:id="1814" w:author="Microsoft Office User" w:date="2018-04-10T12:06:00Z"/>
                <w:rFonts w:ascii="Arial" w:hAnsi="Arial" w:cs="Arial"/>
                <w:b/>
                <w:rPrChange w:id="1815" w:author="Microsoft Office User" w:date="2018-04-10T12:15:00Z">
                  <w:rPr>
                    <w:ins w:id="1816" w:author="Microsoft Office User" w:date="2018-04-10T12:06:00Z"/>
                    <w:b/>
                  </w:rPr>
                </w:rPrChange>
              </w:rPr>
            </w:pPr>
          </w:p>
        </w:tc>
        <w:tc>
          <w:tcPr>
            <w:tcW w:w="6697" w:type="dxa"/>
            <w:tcPrChange w:id="1817" w:author="Microsoft Office User" w:date="2018-04-10T12:10:00Z">
              <w:tcPr>
                <w:tcW w:w="3597" w:type="dxa"/>
              </w:tcPr>
            </w:tcPrChange>
          </w:tcPr>
          <w:p w14:paraId="376D969D" w14:textId="77777777" w:rsidR="00016937" w:rsidRPr="00CA6D40" w:rsidRDefault="00016937" w:rsidP="00016937">
            <w:pPr>
              <w:rPr>
                <w:ins w:id="1818" w:author="Microsoft Office User" w:date="2018-04-10T12:07:00Z"/>
                <w:rFonts w:ascii="Arial" w:hAnsi="Arial" w:cs="Arial"/>
                <w:rPrChange w:id="1819" w:author="Microsoft Office User" w:date="2018-04-10T12:15:00Z">
                  <w:rPr>
                    <w:ins w:id="1820" w:author="Microsoft Office User" w:date="2018-04-10T12:07:00Z"/>
                  </w:rPr>
                </w:rPrChange>
              </w:rPr>
            </w:pPr>
            <w:proofErr w:type="spellStart"/>
            <w:ins w:id="1821" w:author="Microsoft Office User" w:date="2018-04-10T12:07:00Z"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2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Kiểm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2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2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tra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2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2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sổ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2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2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sách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2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,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3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cộng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3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3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số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3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3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lượng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3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3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sản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3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3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phẩm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3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4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được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4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4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sử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4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4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dụng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4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-&gt;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4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tính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4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4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số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4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5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dư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5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-&gt;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5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lưu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5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5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lại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5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-&gt;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5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liên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5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5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lạc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5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6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với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6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6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khác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6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6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cửa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6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6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hàng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6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6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để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6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7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điều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7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7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tiết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7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7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số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7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7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lượng</w:t>
              </w:r>
              <w:proofErr w:type="spellEnd"/>
            </w:ins>
          </w:p>
          <w:p w14:paraId="08919F80" w14:textId="77777777" w:rsidR="00016937" w:rsidRPr="00CA6D40" w:rsidRDefault="00016937">
            <w:pPr>
              <w:rPr>
                <w:ins w:id="1877" w:author="Microsoft Office User" w:date="2018-04-10T12:06:00Z"/>
                <w:rFonts w:ascii="Arial" w:hAnsi="Arial" w:cs="Arial"/>
                <w:b/>
                <w:rPrChange w:id="1878" w:author="Microsoft Office User" w:date="2018-04-10T12:15:00Z">
                  <w:rPr>
                    <w:ins w:id="1879" w:author="Microsoft Office User" w:date="2018-04-10T12:06:00Z"/>
                    <w:b/>
                  </w:rPr>
                </w:rPrChange>
              </w:rPr>
            </w:pPr>
          </w:p>
        </w:tc>
        <w:tc>
          <w:tcPr>
            <w:tcW w:w="1019" w:type="dxa"/>
            <w:tcPrChange w:id="1880" w:author="Microsoft Office User" w:date="2018-04-10T12:10:00Z">
              <w:tcPr>
                <w:tcW w:w="3597" w:type="dxa"/>
              </w:tcPr>
            </w:tcPrChange>
          </w:tcPr>
          <w:p w14:paraId="55A09996" w14:textId="3E7CBA61" w:rsidR="00016937" w:rsidRPr="00CA6D40" w:rsidRDefault="00016937">
            <w:pPr>
              <w:rPr>
                <w:ins w:id="1881" w:author="Microsoft Office User" w:date="2018-04-10T12:06:00Z"/>
                <w:rFonts w:ascii="Arial" w:hAnsi="Arial" w:cs="Arial"/>
                <w:rPrChange w:id="1882" w:author="Microsoft Office User" w:date="2018-04-10T12:15:00Z">
                  <w:rPr>
                    <w:ins w:id="1883" w:author="Microsoft Office User" w:date="2018-04-10T12:06:00Z"/>
                    <w:b/>
                  </w:rPr>
                </w:rPrChange>
              </w:rPr>
            </w:pPr>
            <w:proofErr w:type="spellStart"/>
            <w:ins w:id="1884" w:author="Microsoft Office User" w:date="2018-04-10T12:07:00Z">
              <w:r w:rsidRPr="00CA6D40">
                <w:rPr>
                  <w:rFonts w:ascii="Arial" w:hAnsi="Arial" w:cs="Arial"/>
                  <w:rPrChange w:id="1885" w:author="Microsoft Office User" w:date="2018-04-10T12:15:00Z">
                    <w:rPr/>
                  </w:rPrChange>
                </w:rPr>
                <w:t>Hằng</w:t>
              </w:r>
              <w:proofErr w:type="spellEnd"/>
              <w:r w:rsidRPr="00CA6D40">
                <w:rPr>
                  <w:rFonts w:ascii="Arial" w:hAnsi="Arial" w:cs="Arial"/>
                  <w:rPrChange w:id="1886" w:author="Microsoft Office User" w:date="2018-04-10T12:15:00Z">
                    <w:rPr/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rPrChange w:id="1887" w:author="Microsoft Office User" w:date="2018-04-10T12:15:00Z">
                    <w:rPr/>
                  </w:rPrChange>
                </w:rPr>
                <w:t>ngày</w:t>
              </w:r>
              <w:proofErr w:type="spellEnd"/>
              <w:r w:rsidRPr="00CA6D40">
                <w:rPr>
                  <w:rFonts w:ascii="Arial" w:hAnsi="Arial" w:cs="Arial"/>
                  <w:rPrChange w:id="1888" w:author="Microsoft Office User" w:date="2018-04-10T12:15:00Z">
                    <w:rPr>
                      <w:b/>
                    </w:rPr>
                  </w:rPrChange>
                </w:rPr>
                <w:t xml:space="preserve"> </w:t>
              </w:r>
            </w:ins>
          </w:p>
        </w:tc>
      </w:tr>
      <w:tr w:rsidR="00016937" w:rsidRPr="00CA6D40" w14:paraId="3B708EAC" w14:textId="77777777" w:rsidTr="00016937">
        <w:trPr>
          <w:trHeight w:val="839"/>
          <w:jc w:val="center"/>
          <w:ins w:id="1889" w:author="Microsoft Office User" w:date="2018-04-10T12:06:00Z"/>
        </w:trPr>
        <w:tc>
          <w:tcPr>
            <w:tcW w:w="3130" w:type="dxa"/>
            <w:tcPrChange w:id="1890" w:author="Microsoft Office User" w:date="2018-04-10T12:10:00Z">
              <w:tcPr>
                <w:tcW w:w="3596" w:type="dxa"/>
              </w:tcPr>
            </w:tcPrChange>
          </w:tcPr>
          <w:p w14:paraId="2979C7C9" w14:textId="70BAD7B3" w:rsidR="00016937" w:rsidRPr="00CA6D40" w:rsidRDefault="00016937">
            <w:pPr>
              <w:rPr>
                <w:ins w:id="1891" w:author="Microsoft Office User" w:date="2018-04-10T12:06:00Z"/>
                <w:rFonts w:ascii="Arial" w:hAnsi="Arial" w:cs="Arial"/>
                <w:rPrChange w:id="1892" w:author="Microsoft Office User" w:date="2018-04-10T12:15:00Z">
                  <w:rPr>
                    <w:ins w:id="1893" w:author="Microsoft Office User" w:date="2018-04-10T12:06:00Z"/>
                    <w:b/>
                  </w:rPr>
                </w:rPrChange>
              </w:rPr>
            </w:pPr>
            <w:ins w:id="1894" w:author="Microsoft Office User" w:date="2018-04-10T12:08:00Z"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9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Thanh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89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toán</w:t>
              </w:r>
            </w:ins>
            <w:proofErr w:type="spellEnd"/>
          </w:p>
        </w:tc>
        <w:tc>
          <w:tcPr>
            <w:tcW w:w="6697" w:type="dxa"/>
            <w:tcPrChange w:id="1897" w:author="Microsoft Office User" w:date="2018-04-10T12:10:00Z">
              <w:tcPr>
                <w:tcW w:w="3597" w:type="dxa"/>
              </w:tcPr>
            </w:tcPrChange>
          </w:tcPr>
          <w:p w14:paraId="3FF225AA" w14:textId="3F318DF6" w:rsidR="00016937" w:rsidRPr="00CA6D40" w:rsidRDefault="00016937">
            <w:pPr>
              <w:rPr>
                <w:ins w:id="1898" w:author="Microsoft Office User" w:date="2018-04-10T12:06:00Z"/>
                <w:rFonts w:ascii="Arial" w:hAnsi="Arial" w:cs="Arial"/>
                <w:rPrChange w:id="1899" w:author="Microsoft Office User" w:date="2018-04-10T12:15:00Z">
                  <w:rPr>
                    <w:ins w:id="1900" w:author="Microsoft Office User" w:date="2018-04-10T12:06:00Z"/>
                    <w:b/>
                  </w:rPr>
                </w:rPrChange>
              </w:rPr>
            </w:pPr>
            <w:proofErr w:type="spellStart"/>
            <w:ins w:id="1901" w:author="Microsoft Office User" w:date="2018-04-10T12:08:00Z"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0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Phân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0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0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cho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0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0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nhân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0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0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viên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0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1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kiểm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1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1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tra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1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1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phòng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1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1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cần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1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1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thanh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1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2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toán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2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-&gt;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2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kiểm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2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2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tra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2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2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thông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2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tin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2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phòng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2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-&gt;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3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tính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3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3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toán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3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3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số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3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3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lượng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3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,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3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thời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3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4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gian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4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4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sử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4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4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dụng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4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4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phòng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4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-&gt;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4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chuyển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4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5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ra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5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5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số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5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5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tiền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5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5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cần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5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5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thanh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5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6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toán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6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-&gt;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6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khách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6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6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hàng</w:t>
              </w:r>
            </w:ins>
            <w:proofErr w:type="spellEnd"/>
          </w:p>
        </w:tc>
        <w:tc>
          <w:tcPr>
            <w:tcW w:w="1019" w:type="dxa"/>
            <w:tcPrChange w:id="1965" w:author="Microsoft Office User" w:date="2018-04-10T12:10:00Z">
              <w:tcPr>
                <w:tcW w:w="3597" w:type="dxa"/>
              </w:tcPr>
            </w:tcPrChange>
          </w:tcPr>
          <w:p w14:paraId="479BB4B6" w14:textId="6B1FD947" w:rsidR="00016937" w:rsidRPr="00CA6D40" w:rsidRDefault="00016937">
            <w:pPr>
              <w:rPr>
                <w:ins w:id="1966" w:author="Microsoft Office User" w:date="2018-04-10T12:06:00Z"/>
                <w:rFonts w:ascii="Arial" w:hAnsi="Arial" w:cs="Arial"/>
                <w:rPrChange w:id="1967" w:author="Microsoft Office User" w:date="2018-04-10T12:15:00Z">
                  <w:rPr>
                    <w:ins w:id="1968" w:author="Microsoft Office User" w:date="2018-04-10T12:06:00Z"/>
                    <w:b/>
                  </w:rPr>
                </w:rPrChange>
              </w:rPr>
            </w:pPr>
            <w:ins w:id="1969" w:author="Microsoft Office User" w:date="2018-04-10T12:08:00Z">
              <w:r w:rsidRPr="00CA6D40">
                <w:rPr>
                  <w:rFonts w:ascii="Arial" w:hAnsi="Arial" w:cs="Arial"/>
                  <w:rPrChange w:id="1970" w:author="Microsoft Office User" w:date="2018-04-10T12:15:00Z">
                    <w:rPr/>
                  </w:rPrChange>
                </w:rPr>
                <w:t>Cao</w:t>
              </w:r>
            </w:ins>
          </w:p>
        </w:tc>
      </w:tr>
      <w:tr w:rsidR="00016937" w:rsidRPr="00CA6D40" w14:paraId="113FEA7D" w14:textId="77777777" w:rsidTr="00016937">
        <w:trPr>
          <w:trHeight w:val="1393"/>
          <w:jc w:val="center"/>
          <w:ins w:id="1971" w:author="Microsoft Office User" w:date="2018-04-10T12:06:00Z"/>
        </w:trPr>
        <w:tc>
          <w:tcPr>
            <w:tcW w:w="3130" w:type="dxa"/>
            <w:tcPrChange w:id="1972" w:author="Microsoft Office User" w:date="2018-04-10T12:10:00Z">
              <w:tcPr>
                <w:tcW w:w="3596" w:type="dxa"/>
              </w:tcPr>
            </w:tcPrChange>
          </w:tcPr>
          <w:p w14:paraId="681E2D2E" w14:textId="6E6F32E4" w:rsidR="00016937" w:rsidRPr="00CA6D40" w:rsidRDefault="00016937">
            <w:pPr>
              <w:rPr>
                <w:ins w:id="1973" w:author="Microsoft Office User" w:date="2018-04-10T12:06:00Z"/>
                <w:rFonts w:ascii="Arial" w:hAnsi="Arial" w:cs="Arial"/>
                <w:rPrChange w:id="1974" w:author="Microsoft Office User" w:date="2018-04-10T12:15:00Z">
                  <w:rPr>
                    <w:ins w:id="1975" w:author="Microsoft Office User" w:date="2018-04-10T12:06:00Z"/>
                    <w:b/>
                  </w:rPr>
                </w:rPrChange>
              </w:rPr>
            </w:pPr>
            <w:proofErr w:type="spellStart"/>
            <w:ins w:id="1976" w:author="Microsoft Office User" w:date="2018-04-10T12:08:00Z"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7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Bảo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7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7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trì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8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8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hệ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8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8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thống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8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8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già</w:t>
              </w:r>
              <w:r w:rsidRPr="00CA6D40">
                <w:rPr>
                  <w:rFonts w:ascii="Arial" w:hAnsi="Arial" w:cs="Arial"/>
                  <w:color w:val="000000"/>
                  <w:rPrChange w:id="1986" w:author="Microsoft Office User" w:date="2018-04-10T12:15:00Z">
                    <w:rPr>
                      <w:rFonts w:ascii="Arial" w:hAnsi="Arial" w:cs="Arial"/>
                      <w:color w:val="000000"/>
                    </w:rPr>
                  </w:rPrChange>
                </w:rPr>
                <w:t>n</w:t>
              </w:r>
            </w:ins>
            <w:proofErr w:type="spellEnd"/>
          </w:p>
        </w:tc>
        <w:tc>
          <w:tcPr>
            <w:tcW w:w="6697" w:type="dxa"/>
            <w:tcPrChange w:id="1987" w:author="Microsoft Office User" w:date="2018-04-10T12:10:00Z">
              <w:tcPr>
                <w:tcW w:w="3597" w:type="dxa"/>
              </w:tcPr>
            </w:tcPrChange>
          </w:tcPr>
          <w:p w14:paraId="192F0F24" w14:textId="77777777" w:rsidR="00016937" w:rsidRPr="00CA6D40" w:rsidRDefault="00016937" w:rsidP="00016937">
            <w:pPr>
              <w:rPr>
                <w:ins w:id="1988" w:author="Microsoft Office User" w:date="2018-04-10T12:09:00Z"/>
                <w:rFonts w:ascii="Arial" w:hAnsi="Arial" w:cs="Arial"/>
                <w:color w:val="000000"/>
                <w:rPrChange w:id="1989" w:author="Microsoft Office User" w:date="2018-04-10T12:15:00Z">
                  <w:rPr>
                    <w:ins w:id="1990" w:author="Microsoft Office User" w:date="2018-04-10T12:09:00Z"/>
                    <w:rFonts w:ascii="Arial" w:hAnsi="Arial" w:cs="Arial"/>
                    <w:color w:val="000000"/>
                  </w:rPr>
                </w:rPrChange>
              </w:rPr>
              <w:pPrChange w:id="1991" w:author="Microsoft Office User" w:date="2018-04-10T12:09:00Z">
                <w:pPr>
                  <w:pStyle w:val="NormalWeb"/>
                  <w:numPr>
                    <w:ilvl w:val="1"/>
                    <w:numId w:val="10"/>
                  </w:numPr>
                  <w:spacing w:before="0" w:beforeAutospacing="0" w:after="0" w:afterAutospacing="0"/>
                  <w:textAlignment w:val="baseline"/>
                </w:pPr>
              </w:pPrChange>
            </w:pPr>
            <w:proofErr w:type="spellStart"/>
            <w:ins w:id="1992" w:author="Microsoft Office User" w:date="2018-04-10T12:08:00Z"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9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Được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9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9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thông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9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9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báo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9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199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có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0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0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vấn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0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0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đề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0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0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với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0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0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một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0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0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phòng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1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1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xác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1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1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đinh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1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-&gt;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1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xác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1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1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định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1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1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lỗi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2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2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của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2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2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phòng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2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:</w:t>
              </w:r>
            </w:ins>
          </w:p>
          <w:p w14:paraId="21293C54" w14:textId="475F5849" w:rsidR="00016937" w:rsidRPr="00CA6D40" w:rsidRDefault="00016937" w:rsidP="00016937">
            <w:pPr>
              <w:rPr>
                <w:ins w:id="2025" w:author="Microsoft Office User" w:date="2018-04-10T12:09:00Z"/>
                <w:rFonts w:ascii="Arial" w:hAnsi="Arial" w:cs="Arial"/>
                <w:color w:val="000000"/>
                <w:rPrChange w:id="2026" w:author="Microsoft Office User" w:date="2018-04-10T12:15:00Z">
                  <w:rPr>
                    <w:ins w:id="2027" w:author="Microsoft Office User" w:date="2018-04-10T12:09:00Z"/>
                    <w:rFonts w:ascii="Arial" w:hAnsi="Arial" w:cs="Arial"/>
                    <w:color w:val="000000"/>
                  </w:rPr>
                </w:rPrChange>
              </w:rPr>
              <w:pPrChange w:id="2028" w:author="Microsoft Office User" w:date="2018-04-10T12:09:00Z">
                <w:pPr>
                  <w:pStyle w:val="NormalWeb"/>
                  <w:numPr>
                    <w:ilvl w:val="1"/>
                    <w:numId w:val="10"/>
                  </w:numPr>
                  <w:spacing w:before="0" w:beforeAutospacing="0" w:after="0" w:afterAutospacing="0"/>
                  <w:textAlignment w:val="baseline"/>
                </w:pPr>
              </w:pPrChange>
            </w:pPr>
            <w:ins w:id="2029" w:author="Microsoft Office User" w:date="2018-04-10T12:09:00Z">
              <w:r w:rsidRPr="00CA6D40">
                <w:rPr>
                  <w:rFonts w:ascii="Arial" w:hAnsi="Arial" w:cs="Arial"/>
                  <w:color w:val="000000"/>
                  <w:rPrChange w:id="2030" w:author="Microsoft Office User" w:date="2018-04-10T12:15:00Z">
                    <w:rPr>
                      <w:rFonts w:ascii="Arial" w:hAnsi="Arial" w:cs="Arial"/>
                      <w:color w:val="000000"/>
                    </w:rPr>
                  </w:rPrChange>
                </w:rPr>
                <w:t xml:space="preserve">1. </w:t>
              </w:r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3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-&gt;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3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Sửa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3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3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được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3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-&gt;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3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báo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3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3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cáo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3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4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lại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4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4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cho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4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4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nhân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4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4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viên</w:t>
              </w:r>
              <w:proofErr w:type="spellEnd"/>
            </w:ins>
          </w:p>
          <w:p w14:paraId="68B82F9A" w14:textId="7FCF4A6C" w:rsidR="00016937" w:rsidRPr="00CA6D40" w:rsidRDefault="00016937">
            <w:pPr>
              <w:rPr>
                <w:ins w:id="2047" w:author="Microsoft Office User" w:date="2018-04-10T12:06:00Z"/>
                <w:rFonts w:ascii="Arial" w:hAnsi="Arial" w:cs="Arial"/>
                <w:rPrChange w:id="2048" w:author="Microsoft Office User" w:date="2018-04-10T12:15:00Z">
                  <w:rPr>
                    <w:ins w:id="2049" w:author="Microsoft Office User" w:date="2018-04-10T12:06:00Z"/>
                    <w:b/>
                  </w:rPr>
                </w:rPrChange>
              </w:rPr>
            </w:pPr>
            <w:ins w:id="2050" w:author="Microsoft Office User" w:date="2018-04-10T12:09:00Z">
              <w:r w:rsidRPr="00CA6D40">
                <w:rPr>
                  <w:rFonts w:ascii="Arial" w:hAnsi="Arial" w:cs="Arial"/>
                  <w:color w:val="000000"/>
                  <w:rPrChange w:id="2051" w:author="Microsoft Office User" w:date="2018-04-10T12:15:00Z">
                    <w:rPr>
                      <w:rFonts w:ascii="Arial" w:hAnsi="Arial" w:cs="Arial"/>
                      <w:color w:val="000000"/>
                    </w:rPr>
                  </w:rPrChange>
                </w:rPr>
                <w:t>2. -&gt;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5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Không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5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5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thể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5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5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sửa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5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5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chữa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5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-&gt;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6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báo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6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6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lại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6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6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cho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6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6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chủ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6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6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quán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6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-&gt;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7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liên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7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7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lạc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7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7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với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7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7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cửa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7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7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hàng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7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8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linh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8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8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kiện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8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-&gt;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8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tiến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8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8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hành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8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8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thay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8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09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thế</w:t>
              </w:r>
            </w:ins>
            <w:proofErr w:type="spellEnd"/>
          </w:p>
        </w:tc>
        <w:tc>
          <w:tcPr>
            <w:tcW w:w="1019" w:type="dxa"/>
            <w:tcPrChange w:id="2091" w:author="Microsoft Office User" w:date="2018-04-10T12:10:00Z">
              <w:tcPr>
                <w:tcW w:w="3597" w:type="dxa"/>
              </w:tcPr>
            </w:tcPrChange>
          </w:tcPr>
          <w:p w14:paraId="7D070461" w14:textId="4E671B40" w:rsidR="00016937" w:rsidRPr="00CA6D40" w:rsidRDefault="00016937">
            <w:pPr>
              <w:rPr>
                <w:ins w:id="2092" w:author="Microsoft Office User" w:date="2018-04-10T12:06:00Z"/>
                <w:rFonts w:ascii="Arial" w:hAnsi="Arial" w:cs="Arial"/>
                <w:rPrChange w:id="2093" w:author="Microsoft Office User" w:date="2018-04-10T12:15:00Z">
                  <w:rPr>
                    <w:ins w:id="2094" w:author="Microsoft Office User" w:date="2018-04-10T12:06:00Z"/>
                    <w:b/>
                  </w:rPr>
                </w:rPrChange>
              </w:rPr>
            </w:pPr>
            <w:proofErr w:type="spellStart"/>
            <w:ins w:id="2095" w:author="Microsoft Office User" w:date="2018-04-10T12:09:00Z">
              <w:r w:rsidRPr="00CA6D40">
                <w:rPr>
                  <w:rFonts w:ascii="Arial" w:hAnsi="Arial" w:cs="Arial"/>
                  <w:rPrChange w:id="2096" w:author="Microsoft Office User" w:date="2018-04-10T12:15:00Z">
                    <w:rPr/>
                  </w:rPrChange>
                </w:rPr>
                <w:t>Hằng</w:t>
              </w:r>
              <w:proofErr w:type="spellEnd"/>
              <w:r w:rsidRPr="00CA6D40">
                <w:rPr>
                  <w:rFonts w:ascii="Arial" w:hAnsi="Arial" w:cs="Arial"/>
                  <w:rPrChange w:id="2097" w:author="Microsoft Office User" w:date="2018-04-10T12:15:00Z">
                    <w:rPr/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rPrChange w:id="2098" w:author="Microsoft Office User" w:date="2018-04-10T12:15:00Z">
                    <w:rPr/>
                  </w:rPrChange>
                </w:rPr>
                <w:t>ngày</w:t>
              </w:r>
            </w:ins>
            <w:proofErr w:type="spellEnd"/>
          </w:p>
        </w:tc>
      </w:tr>
      <w:tr w:rsidR="00016937" w:rsidRPr="00CA6D40" w14:paraId="6CCE7713" w14:textId="77777777" w:rsidTr="00016937">
        <w:trPr>
          <w:trHeight w:val="554"/>
          <w:jc w:val="center"/>
          <w:ins w:id="2099" w:author="Microsoft Office User" w:date="2018-04-10T12:06:00Z"/>
        </w:trPr>
        <w:tc>
          <w:tcPr>
            <w:tcW w:w="3130" w:type="dxa"/>
            <w:tcPrChange w:id="2100" w:author="Microsoft Office User" w:date="2018-04-10T12:10:00Z">
              <w:tcPr>
                <w:tcW w:w="3596" w:type="dxa"/>
              </w:tcPr>
            </w:tcPrChange>
          </w:tcPr>
          <w:p w14:paraId="5C136A97" w14:textId="1DF808B4" w:rsidR="00016937" w:rsidRPr="00CA6D40" w:rsidRDefault="00016937">
            <w:pPr>
              <w:rPr>
                <w:ins w:id="2101" w:author="Microsoft Office User" w:date="2018-04-10T12:06:00Z"/>
                <w:rFonts w:ascii="Arial" w:hAnsi="Arial" w:cs="Arial"/>
                <w:rPrChange w:id="2102" w:author="Microsoft Office User" w:date="2018-04-10T12:15:00Z">
                  <w:rPr>
                    <w:ins w:id="2103" w:author="Microsoft Office User" w:date="2018-04-10T12:06:00Z"/>
                    <w:b/>
                  </w:rPr>
                </w:rPrChange>
              </w:rPr>
            </w:pPr>
            <w:proofErr w:type="spellStart"/>
            <w:ins w:id="2104" w:author="Microsoft Office User" w:date="2018-04-10T12:09:00Z"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0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Phân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0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0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công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0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0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nhân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1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1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viên</w:t>
              </w:r>
            </w:ins>
            <w:proofErr w:type="spellEnd"/>
          </w:p>
        </w:tc>
        <w:tc>
          <w:tcPr>
            <w:tcW w:w="6697" w:type="dxa"/>
            <w:tcPrChange w:id="2112" w:author="Microsoft Office User" w:date="2018-04-10T12:10:00Z">
              <w:tcPr>
                <w:tcW w:w="3597" w:type="dxa"/>
              </w:tcPr>
            </w:tcPrChange>
          </w:tcPr>
          <w:p w14:paraId="6FED10FF" w14:textId="1A7B90D6" w:rsidR="00016937" w:rsidRPr="00CA6D40" w:rsidRDefault="00016937">
            <w:pPr>
              <w:rPr>
                <w:ins w:id="2113" w:author="Microsoft Office User" w:date="2018-04-10T12:06:00Z"/>
                <w:rFonts w:ascii="Arial" w:hAnsi="Arial" w:cs="Arial"/>
                <w:rPrChange w:id="2114" w:author="Microsoft Office User" w:date="2018-04-10T12:15:00Z">
                  <w:rPr>
                    <w:ins w:id="2115" w:author="Microsoft Office User" w:date="2018-04-10T12:06:00Z"/>
                    <w:b/>
                  </w:rPr>
                </w:rPrChange>
              </w:rPr>
            </w:pPr>
            <w:proofErr w:type="spellStart"/>
            <w:ins w:id="2116" w:author="Microsoft Office User" w:date="2018-04-10T12:10:00Z"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1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Dự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1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1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trên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2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2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các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2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2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thông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2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tin order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2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từ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2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2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khác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2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2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hàng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3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-&gt;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3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phân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3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3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nhiệm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3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3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vụ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3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3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cho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3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3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nhân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4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4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viên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4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4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thực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4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4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hiện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4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order</w:t>
              </w:r>
            </w:ins>
          </w:p>
        </w:tc>
        <w:tc>
          <w:tcPr>
            <w:tcW w:w="1019" w:type="dxa"/>
            <w:tcPrChange w:id="2147" w:author="Microsoft Office User" w:date="2018-04-10T12:10:00Z">
              <w:tcPr>
                <w:tcW w:w="3597" w:type="dxa"/>
              </w:tcPr>
            </w:tcPrChange>
          </w:tcPr>
          <w:p w14:paraId="74B20749" w14:textId="1170149F" w:rsidR="00016937" w:rsidRPr="00CA6D40" w:rsidRDefault="00016937">
            <w:pPr>
              <w:rPr>
                <w:ins w:id="2148" w:author="Microsoft Office User" w:date="2018-04-10T12:06:00Z"/>
                <w:rFonts w:ascii="Arial" w:hAnsi="Arial" w:cs="Arial"/>
                <w:rPrChange w:id="2149" w:author="Microsoft Office User" w:date="2018-04-10T12:15:00Z">
                  <w:rPr>
                    <w:ins w:id="2150" w:author="Microsoft Office User" w:date="2018-04-10T12:06:00Z"/>
                    <w:b/>
                  </w:rPr>
                </w:rPrChange>
              </w:rPr>
            </w:pPr>
            <w:ins w:id="2151" w:author="Microsoft Office User" w:date="2018-04-10T12:10:00Z">
              <w:r w:rsidRPr="00CA6D40">
                <w:rPr>
                  <w:rFonts w:ascii="Arial" w:hAnsi="Arial" w:cs="Arial"/>
                  <w:rPrChange w:id="2152" w:author="Microsoft Office User" w:date="2018-04-10T12:15:00Z">
                    <w:rPr/>
                  </w:rPrChange>
                </w:rPr>
                <w:t>Cao</w:t>
              </w:r>
            </w:ins>
          </w:p>
        </w:tc>
      </w:tr>
    </w:tbl>
    <w:p w14:paraId="028A42DA" w14:textId="77777777" w:rsidR="00016937" w:rsidRPr="00CA6D40" w:rsidRDefault="005F3BAC">
      <w:pPr>
        <w:rPr>
          <w:ins w:id="2153" w:author="Microsoft Office User" w:date="2018-04-10T12:10:00Z"/>
          <w:rFonts w:ascii="Arial" w:hAnsi="Arial" w:cs="Arial"/>
          <w:b/>
          <w:rPrChange w:id="2154" w:author="Microsoft Office User" w:date="2018-04-10T12:15:00Z">
            <w:rPr>
              <w:ins w:id="2155" w:author="Microsoft Office User" w:date="2018-04-10T12:10:00Z"/>
              <w:b/>
            </w:rPr>
          </w:rPrChange>
        </w:rPr>
        <w:pPrChange w:id="2156" w:author="Hoan Ng" w:date="2017-03-20T21:39:00Z">
          <w:pPr>
            <w:pStyle w:val="ListParagraph"/>
            <w:numPr>
              <w:numId w:val="1"/>
            </w:numPr>
            <w:ind w:hanging="360"/>
          </w:pPr>
        </w:pPrChange>
      </w:pPr>
      <w:ins w:id="2157" w:author="Hoan Ng" w:date="2017-03-20T22:11:00Z">
        <w:r w:rsidRPr="00CA6D40">
          <w:rPr>
            <w:rFonts w:ascii="Arial" w:hAnsi="Arial" w:cs="Arial"/>
            <w:b/>
            <w:rPrChange w:id="2158" w:author="Microsoft Office User" w:date="2018-04-10T12:15:00Z">
              <w:rPr/>
            </w:rPrChange>
          </w:rPr>
          <w:t xml:space="preserve">       </w:t>
        </w:r>
      </w:ins>
    </w:p>
    <w:p w14:paraId="0587540B" w14:textId="77777777" w:rsidR="00016937" w:rsidRPr="00CA6D40" w:rsidRDefault="00016937">
      <w:pPr>
        <w:rPr>
          <w:ins w:id="2159" w:author="Microsoft Office User" w:date="2018-04-10T12:11:00Z"/>
          <w:rFonts w:ascii="Arial" w:hAnsi="Arial" w:cs="Arial"/>
          <w:b/>
          <w:rPrChange w:id="2160" w:author="Microsoft Office User" w:date="2018-04-10T12:15:00Z">
            <w:rPr>
              <w:ins w:id="2161" w:author="Microsoft Office User" w:date="2018-04-10T12:11:00Z"/>
              <w:b/>
            </w:rPr>
          </w:rPrChange>
        </w:rPr>
        <w:pPrChange w:id="2162" w:author="Hoan Ng" w:date="2017-03-20T21:39:00Z">
          <w:pPr>
            <w:pStyle w:val="ListParagraph"/>
            <w:numPr>
              <w:numId w:val="1"/>
            </w:numPr>
            <w:ind w:hanging="360"/>
          </w:pPr>
        </w:pPrChange>
      </w:pPr>
      <w:proofErr w:type="spellStart"/>
      <w:ins w:id="2163" w:author="Microsoft Office User" w:date="2018-04-10T12:11:00Z">
        <w:r w:rsidRPr="00CA6D40">
          <w:rPr>
            <w:rFonts w:ascii="Arial" w:hAnsi="Arial" w:cs="Arial"/>
            <w:b/>
            <w:rPrChange w:id="2164" w:author="Microsoft Office User" w:date="2018-04-10T12:15:00Z">
              <w:rPr>
                <w:b/>
              </w:rPr>
            </w:rPrChange>
          </w:rPr>
          <w:t>Nhân</w:t>
        </w:r>
        <w:proofErr w:type="spellEnd"/>
        <w:r w:rsidRPr="00CA6D40">
          <w:rPr>
            <w:rFonts w:ascii="Arial" w:hAnsi="Arial" w:cs="Arial"/>
            <w:b/>
            <w:rPrChange w:id="2165" w:author="Microsoft Office User" w:date="2018-04-10T12:15:00Z">
              <w:rPr>
                <w:b/>
              </w:rPr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b/>
            <w:rPrChange w:id="2166" w:author="Microsoft Office User" w:date="2018-04-10T12:15:00Z">
              <w:rPr>
                <w:b/>
              </w:rPr>
            </w:rPrChange>
          </w:rPr>
          <w:t>Viên</w:t>
        </w:r>
        <w:proofErr w:type="spellEnd"/>
      </w:ins>
    </w:p>
    <w:p w14:paraId="7CD13380" w14:textId="77777777" w:rsidR="00016937" w:rsidRPr="00CA6D40" w:rsidRDefault="00016937">
      <w:pPr>
        <w:rPr>
          <w:ins w:id="2167" w:author="Microsoft Office User" w:date="2018-04-10T12:11:00Z"/>
          <w:rFonts w:ascii="Arial" w:hAnsi="Arial" w:cs="Arial"/>
          <w:b/>
          <w:rPrChange w:id="2168" w:author="Microsoft Office User" w:date="2018-04-10T12:15:00Z">
            <w:rPr>
              <w:ins w:id="2169" w:author="Microsoft Office User" w:date="2018-04-10T12:11:00Z"/>
              <w:b/>
            </w:rPr>
          </w:rPrChange>
        </w:rPr>
        <w:pPrChange w:id="2170" w:author="Hoan Ng" w:date="2017-03-20T21:39:00Z">
          <w:pPr>
            <w:pStyle w:val="ListParagraph"/>
            <w:numPr>
              <w:numId w:val="1"/>
            </w:numPr>
            <w:ind w:hanging="360"/>
          </w:pPr>
        </w:pPrChange>
      </w:pPr>
    </w:p>
    <w:tbl>
      <w:tblPr>
        <w:tblStyle w:val="TableGrid"/>
        <w:tblW w:w="10846" w:type="dxa"/>
        <w:jc w:val="center"/>
        <w:tblLook w:val="04A0" w:firstRow="1" w:lastRow="0" w:firstColumn="1" w:lastColumn="0" w:noHBand="0" w:noVBand="1"/>
      </w:tblPr>
      <w:tblGrid>
        <w:gridCol w:w="3130"/>
        <w:gridCol w:w="6697"/>
        <w:gridCol w:w="1019"/>
      </w:tblGrid>
      <w:tr w:rsidR="00016937" w:rsidRPr="00CA6D40" w14:paraId="72C350FF" w14:textId="77777777" w:rsidTr="00F2770F">
        <w:trPr>
          <w:trHeight w:val="300"/>
          <w:jc w:val="center"/>
          <w:ins w:id="2171" w:author="Microsoft Office User" w:date="2018-04-10T12:11:00Z"/>
        </w:trPr>
        <w:tc>
          <w:tcPr>
            <w:tcW w:w="3130" w:type="dxa"/>
          </w:tcPr>
          <w:p w14:paraId="1A5DA74C" w14:textId="77777777" w:rsidR="00016937" w:rsidRPr="00CA6D40" w:rsidRDefault="00016937" w:rsidP="00F2770F">
            <w:pPr>
              <w:jc w:val="center"/>
              <w:rPr>
                <w:ins w:id="2172" w:author="Microsoft Office User" w:date="2018-04-10T12:11:00Z"/>
                <w:rFonts w:ascii="Arial" w:hAnsi="Arial" w:cs="Arial"/>
                <w:b/>
                <w:rPrChange w:id="2173" w:author="Microsoft Office User" w:date="2018-04-10T12:15:00Z">
                  <w:rPr>
                    <w:ins w:id="2174" w:author="Microsoft Office User" w:date="2018-04-10T12:11:00Z"/>
                    <w:b/>
                  </w:rPr>
                </w:rPrChange>
              </w:rPr>
            </w:pPr>
            <w:proofErr w:type="spellStart"/>
            <w:ins w:id="2175" w:author="Microsoft Office User" w:date="2018-04-10T12:11:00Z">
              <w:r w:rsidRPr="00CA6D40">
                <w:rPr>
                  <w:rFonts w:ascii="Arial" w:hAnsi="Arial" w:cs="Arial"/>
                  <w:b/>
                  <w:rPrChange w:id="2176" w:author="Microsoft Office User" w:date="2018-04-10T12:15:00Z">
                    <w:rPr>
                      <w:b/>
                    </w:rPr>
                  </w:rPrChange>
                </w:rPr>
                <w:t>Nghiệp</w:t>
              </w:r>
              <w:proofErr w:type="spellEnd"/>
              <w:r w:rsidRPr="00CA6D40">
                <w:rPr>
                  <w:rFonts w:ascii="Arial" w:hAnsi="Arial" w:cs="Arial"/>
                  <w:b/>
                  <w:rPrChange w:id="2177" w:author="Microsoft Office User" w:date="2018-04-10T12:15:00Z">
                    <w:rPr>
                      <w:b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rPrChange w:id="2178" w:author="Microsoft Office User" w:date="2018-04-10T12:15:00Z">
                    <w:rPr>
                      <w:b/>
                    </w:rPr>
                  </w:rPrChange>
                </w:rPr>
                <w:t>vụ</w:t>
              </w:r>
              <w:proofErr w:type="spellEnd"/>
            </w:ins>
          </w:p>
        </w:tc>
        <w:tc>
          <w:tcPr>
            <w:tcW w:w="6697" w:type="dxa"/>
          </w:tcPr>
          <w:p w14:paraId="15E7D352" w14:textId="77777777" w:rsidR="00016937" w:rsidRPr="00CA6D40" w:rsidRDefault="00016937" w:rsidP="00F2770F">
            <w:pPr>
              <w:jc w:val="center"/>
              <w:rPr>
                <w:ins w:id="2179" w:author="Microsoft Office User" w:date="2018-04-10T12:11:00Z"/>
                <w:rFonts w:ascii="Arial" w:hAnsi="Arial" w:cs="Arial"/>
                <w:b/>
                <w:rPrChange w:id="2180" w:author="Microsoft Office User" w:date="2018-04-10T12:15:00Z">
                  <w:rPr>
                    <w:ins w:id="2181" w:author="Microsoft Office User" w:date="2018-04-10T12:11:00Z"/>
                    <w:b/>
                  </w:rPr>
                </w:rPrChange>
              </w:rPr>
            </w:pPr>
            <w:proofErr w:type="spellStart"/>
            <w:ins w:id="2182" w:author="Microsoft Office User" w:date="2018-04-10T12:11:00Z">
              <w:r w:rsidRPr="00CA6D40">
                <w:rPr>
                  <w:rFonts w:ascii="Arial" w:hAnsi="Arial" w:cs="Arial"/>
                  <w:b/>
                  <w:rPrChange w:id="2183" w:author="Microsoft Office User" w:date="2018-04-10T12:15:00Z">
                    <w:rPr>
                      <w:b/>
                    </w:rPr>
                  </w:rPrChange>
                </w:rPr>
                <w:t>Hình</w:t>
              </w:r>
              <w:proofErr w:type="spellEnd"/>
              <w:r w:rsidRPr="00CA6D40">
                <w:rPr>
                  <w:rFonts w:ascii="Arial" w:hAnsi="Arial" w:cs="Arial"/>
                  <w:b/>
                  <w:rPrChange w:id="2184" w:author="Microsoft Office User" w:date="2018-04-10T12:15:00Z">
                    <w:rPr>
                      <w:b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rPrChange w:id="2185" w:author="Microsoft Office User" w:date="2018-04-10T12:15:00Z">
                    <w:rPr>
                      <w:b/>
                    </w:rPr>
                  </w:rPrChange>
                </w:rPr>
                <w:t>thức</w:t>
              </w:r>
              <w:proofErr w:type="spellEnd"/>
            </w:ins>
          </w:p>
        </w:tc>
        <w:tc>
          <w:tcPr>
            <w:tcW w:w="1019" w:type="dxa"/>
          </w:tcPr>
          <w:p w14:paraId="79A2B9EA" w14:textId="77777777" w:rsidR="00016937" w:rsidRPr="00CA6D40" w:rsidRDefault="00016937" w:rsidP="00F2770F">
            <w:pPr>
              <w:jc w:val="center"/>
              <w:rPr>
                <w:ins w:id="2186" w:author="Microsoft Office User" w:date="2018-04-10T12:11:00Z"/>
                <w:rFonts w:ascii="Arial" w:hAnsi="Arial" w:cs="Arial"/>
                <w:b/>
                <w:rPrChange w:id="2187" w:author="Microsoft Office User" w:date="2018-04-10T12:15:00Z">
                  <w:rPr>
                    <w:ins w:id="2188" w:author="Microsoft Office User" w:date="2018-04-10T12:11:00Z"/>
                    <w:b/>
                  </w:rPr>
                </w:rPrChange>
              </w:rPr>
            </w:pPr>
            <w:proofErr w:type="spellStart"/>
            <w:ins w:id="2189" w:author="Microsoft Office User" w:date="2018-04-10T12:11:00Z">
              <w:r w:rsidRPr="00CA6D40">
                <w:rPr>
                  <w:rFonts w:ascii="Arial" w:hAnsi="Arial" w:cs="Arial"/>
                  <w:b/>
                  <w:rPrChange w:id="2190" w:author="Microsoft Office User" w:date="2018-04-10T12:15:00Z">
                    <w:rPr>
                      <w:b/>
                    </w:rPr>
                  </w:rPrChange>
                </w:rPr>
                <w:t>Tần</w:t>
              </w:r>
              <w:proofErr w:type="spellEnd"/>
              <w:r w:rsidRPr="00CA6D40">
                <w:rPr>
                  <w:rFonts w:ascii="Arial" w:hAnsi="Arial" w:cs="Arial"/>
                  <w:b/>
                  <w:rPrChange w:id="2191" w:author="Microsoft Office User" w:date="2018-04-10T12:15:00Z">
                    <w:rPr>
                      <w:b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/>
                  <w:rPrChange w:id="2192" w:author="Microsoft Office User" w:date="2018-04-10T12:15:00Z">
                    <w:rPr>
                      <w:b/>
                    </w:rPr>
                  </w:rPrChange>
                </w:rPr>
                <w:t>suất</w:t>
              </w:r>
              <w:proofErr w:type="spellEnd"/>
            </w:ins>
          </w:p>
        </w:tc>
      </w:tr>
      <w:tr w:rsidR="00016937" w:rsidRPr="00CA6D40" w14:paraId="35DA6719" w14:textId="77777777" w:rsidTr="00F2770F">
        <w:trPr>
          <w:trHeight w:val="1123"/>
          <w:jc w:val="center"/>
          <w:ins w:id="2193" w:author="Microsoft Office User" w:date="2018-04-10T12:11:00Z"/>
        </w:trPr>
        <w:tc>
          <w:tcPr>
            <w:tcW w:w="3130" w:type="dxa"/>
          </w:tcPr>
          <w:p w14:paraId="5B4B8F9C" w14:textId="77777777" w:rsidR="00016937" w:rsidRPr="00CA6D40" w:rsidRDefault="00016937" w:rsidP="00016937">
            <w:pPr>
              <w:rPr>
                <w:ins w:id="2194" w:author="Microsoft Office User" w:date="2018-04-10T12:11:00Z"/>
                <w:rFonts w:ascii="Arial" w:hAnsi="Arial" w:cs="Arial"/>
                <w:rPrChange w:id="2195" w:author="Microsoft Office User" w:date="2018-04-10T12:15:00Z">
                  <w:rPr>
                    <w:ins w:id="2196" w:author="Microsoft Office User" w:date="2018-04-10T12:11:00Z"/>
                  </w:rPr>
                </w:rPrChange>
              </w:rPr>
            </w:pPr>
            <w:proofErr w:type="spellStart"/>
            <w:ins w:id="2197" w:author="Microsoft Office User" w:date="2018-04-10T12:11:00Z"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9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Hướng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19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0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dẫn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0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0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khách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0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0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hàng</w:t>
              </w:r>
              <w:proofErr w:type="spellEnd"/>
            </w:ins>
          </w:p>
          <w:p w14:paraId="4A0744BE" w14:textId="6FB70519" w:rsidR="00016937" w:rsidRPr="00CA6D40" w:rsidRDefault="00016937" w:rsidP="00F2770F">
            <w:pPr>
              <w:rPr>
                <w:ins w:id="2205" w:author="Microsoft Office User" w:date="2018-04-10T12:11:00Z"/>
                <w:rFonts w:ascii="Arial" w:hAnsi="Arial" w:cs="Arial"/>
                <w:rPrChange w:id="2206" w:author="Microsoft Office User" w:date="2018-04-10T12:15:00Z">
                  <w:rPr>
                    <w:ins w:id="2207" w:author="Microsoft Office User" w:date="2018-04-10T12:11:00Z"/>
                    <w:rFonts w:ascii="Arial" w:hAnsi="Arial" w:cs="Arial"/>
                  </w:rPr>
                </w:rPrChange>
              </w:rPr>
            </w:pPr>
          </w:p>
        </w:tc>
        <w:tc>
          <w:tcPr>
            <w:tcW w:w="6697" w:type="dxa"/>
          </w:tcPr>
          <w:p w14:paraId="3187856B" w14:textId="77777777" w:rsidR="00016937" w:rsidRPr="00CA6D40" w:rsidRDefault="00016937" w:rsidP="00016937">
            <w:pPr>
              <w:rPr>
                <w:ins w:id="2208" w:author="Microsoft Office User" w:date="2018-04-10T12:12:00Z"/>
                <w:rFonts w:ascii="Arial" w:hAnsi="Arial" w:cs="Arial"/>
                <w:rPrChange w:id="2209" w:author="Microsoft Office User" w:date="2018-04-10T12:15:00Z">
                  <w:rPr>
                    <w:ins w:id="2210" w:author="Microsoft Office User" w:date="2018-04-10T12:12:00Z"/>
                  </w:rPr>
                </w:rPrChange>
              </w:rPr>
            </w:pPr>
            <w:proofErr w:type="spellStart"/>
            <w:ins w:id="2211" w:author="Microsoft Office User" w:date="2018-04-10T12:12:00Z"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1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Nhận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1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1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lệnh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1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1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hướng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1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1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dẫn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1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2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từ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2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2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quản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2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2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lý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2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-&gt;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2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dẫn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2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2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khách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2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3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hàng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3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3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lên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3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3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phòng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3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3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được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3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3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chỉ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3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4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định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4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-&gt;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4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hướng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4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4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dẫn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4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4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cơ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4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4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bản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4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5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cho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5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5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khách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5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5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hàng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5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5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chưa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5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5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biết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5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6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sử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6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6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dụng</w:t>
              </w:r>
              <w:proofErr w:type="spellEnd"/>
            </w:ins>
          </w:p>
          <w:p w14:paraId="5290319D" w14:textId="77777777" w:rsidR="00016937" w:rsidRPr="00CA6D40" w:rsidRDefault="00016937" w:rsidP="00F2770F">
            <w:pPr>
              <w:rPr>
                <w:ins w:id="2263" w:author="Microsoft Office User" w:date="2018-04-10T12:11:00Z"/>
                <w:rFonts w:ascii="Arial" w:hAnsi="Arial" w:cs="Arial"/>
                <w:rPrChange w:id="2264" w:author="Microsoft Office User" w:date="2018-04-10T12:15:00Z">
                  <w:rPr>
                    <w:ins w:id="2265" w:author="Microsoft Office User" w:date="2018-04-10T12:11:00Z"/>
                  </w:rPr>
                </w:rPrChange>
              </w:rPr>
            </w:pPr>
          </w:p>
        </w:tc>
        <w:tc>
          <w:tcPr>
            <w:tcW w:w="1019" w:type="dxa"/>
          </w:tcPr>
          <w:p w14:paraId="00CC3A04" w14:textId="77777777" w:rsidR="00016937" w:rsidRPr="00CA6D40" w:rsidRDefault="00016937" w:rsidP="00F2770F">
            <w:pPr>
              <w:rPr>
                <w:ins w:id="2266" w:author="Microsoft Office User" w:date="2018-04-10T12:11:00Z"/>
                <w:rFonts w:ascii="Arial" w:hAnsi="Arial" w:cs="Arial"/>
                <w:rPrChange w:id="2267" w:author="Microsoft Office User" w:date="2018-04-10T12:15:00Z">
                  <w:rPr>
                    <w:ins w:id="2268" w:author="Microsoft Office User" w:date="2018-04-10T12:11:00Z"/>
                  </w:rPr>
                </w:rPrChange>
              </w:rPr>
            </w:pPr>
            <w:ins w:id="2269" w:author="Microsoft Office User" w:date="2018-04-10T12:11:00Z">
              <w:r w:rsidRPr="00CA6D40">
                <w:rPr>
                  <w:rFonts w:ascii="Arial" w:hAnsi="Arial" w:cs="Arial"/>
                  <w:rPrChange w:id="2270" w:author="Microsoft Office User" w:date="2018-04-10T12:15:00Z">
                    <w:rPr/>
                  </w:rPrChange>
                </w:rPr>
                <w:t>Cao</w:t>
              </w:r>
            </w:ins>
          </w:p>
        </w:tc>
      </w:tr>
      <w:tr w:rsidR="00016937" w:rsidRPr="00CA6D40" w14:paraId="32E435C8" w14:textId="77777777" w:rsidTr="00F2770F">
        <w:trPr>
          <w:trHeight w:val="1140"/>
          <w:jc w:val="center"/>
          <w:ins w:id="2271" w:author="Microsoft Office User" w:date="2018-04-10T12:11:00Z"/>
        </w:trPr>
        <w:tc>
          <w:tcPr>
            <w:tcW w:w="3130" w:type="dxa"/>
          </w:tcPr>
          <w:p w14:paraId="5FD62553" w14:textId="77777777" w:rsidR="00016937" w:rsidRPr="00CA6D40" w:rsidRDefault="00016937" w:rsidP="00016937">
            <w:pPr>
              <w:rPr>
                <w:ins w:id="2272" w:author="Microsoft Office User" w:date="2018-04-10T12:12:00Z"/>
                <w:rFonts w:ascii="Arial" w:hAnsi="Arial" w:cs="Arial"/>
                <w:rPrChange w:id="2273" w:author="Microsoft Office User" w:date="2018-04-10T12:15:00Z">
                  <w:rPr>
                    <w:ins w:id="2274" w:author="Microsoft Office User" w:date="2018-04-10T12:12:00Z"/>
                  </w:rPr>
                </w:rPrChange>
              </w:rPr>
            </w:pPr>
            <w:ins w:id="2275" w:author="Microsoft Office User" w:date="2018-04-10T12:12:00Z"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7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Order,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7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nhận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7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7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đặt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8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8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món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8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8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cho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8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8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khách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8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8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hàng</w:t>
              </w:r>
              <w:proofErr w:type="spellEnd"/>
            </w:ins>
          </w:p>
          <w:p w14:paraId="43EBED4A" w14:textId="77777777" w:rsidR="00016937" w:rsidRPr="00CA6D40" w:rsidRDefault="00016937" w:rsidP="00F2770F">
            <w:pPr>
              <w:rPr>
                <w:ins w:id="2288" w:author="Microsoft Office User" w:date="2018-04-10T12:11:00Z"/>
                <w:rFonts w:ascii="Arial" w:hAnsi="Arial" w:cs="Arial"/>
                <w:b/>
                <w:rPrChange w:id="2289" w:author="Microsoft Office User" w:date="2018-04-10T12:15:00Z">
                  <w:rPr>
                    <w:ins w:id="2290" w:author="Microsoft Office User" w:date="2018-04-10T12:11:00Z"/>
                    <w:b/>
                  </w:rPr>
                </w:rPrChange>
              </w:rPr>
            </w:pPr>
          </w:p>
        </w:tc>
        <w:tc>
          <w:tcPr>
            <w:tcW w:w="6697" w:type="dxa"/>
          </w:tcPr>
          <w:p w14:paraId="231D2B7B" w14:textId="77777777" w:rsidR="00016937" w:rsidRPr="00CA6D40" w:rsidRDefault="00016937" w:rsidP="00016937">
            <w:pPr>
              <w:rPr>
                <w:ins w:id="2291" w:author="Microsoft Office User" w:date="2018-04-10T12:12:00Z"/>
                <w:rFonts w:ascii="Arial" w:hAnsi="Arial" w:cs="Arial"/>
                <w:rPrChange w:id="2292" w:author="Microsoft Office User" w:date="2018-04-10T12:15:00Z">
                  <w:rPr>
                    <w:ins w:id="2293" w:author="Microsoft Office User" w:date="2018-04-10T12:12:00Z"/>
                  </w:rPr>
                </w:rPrChange>
              </w:rPr>
            </w:pPr>
            <w:proofErr w:type="spellStart"/>
            <w:ins w:id="2294" w:author="Microsoft Office User" w:date="2018-04-10T12:12:00Z"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9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Hỏi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9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9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khách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9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29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hàng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0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0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cần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0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0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dùng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0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0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gì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0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0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và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0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0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nhận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1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order -&gt;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1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báo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1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1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lại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1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1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cho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1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1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quản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1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1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lý</w:t>
              </w:r>
              <w:proofErr w:type="spellEnd"/>
            </w:ins>
          </w:p>
          <w:p w14:paraId="531E8D7E" w14:textId="77777777" w:rsidR="00016937" w:rsidRPr="00CA6D40" w:rsidRDefault="00016937" w:rsidP="00F2770F">
            <w:pPr>
              <w:rPr>
                <w:ins w:id="2320" w:author="Microsoft Office User" w:date="2018-04-10T12:11:00Z"/>
                <w:rFonts w:ascii="Arial" w:hAnsi="Arial" w:cs="Arial"/>
                <w:b/>
                <w:rPrChange w:id="2321" w:author="Microsoft Office User" w:date="2018-04-10T12:15:00Z">
                  <w:rPr>
                    <w:ins w:id="2322" w:author="Microsoft Office User" w:date="2018-04-10T12:11:00Z"/>
                    <w:b/>
                  </w:rPr>
                </w:rPrChange>
              </w:rPr>
            </w:pPr>
          </w:p>
        </w:tc>
        <w:tc>
          <w:tcPr>
            <w:tcW w:w="1019" w:type="dxa"/>
          </w:tcPr>
          <w:p w14:paraId="56270B2A" w14:textId="79CBC1F0" w:rsidR="00016937" w:rsidRPr="00CA6D40" w:rsidRDefault="00016937" w:rsidP="00F2770F">
            <w:pPr>
              <w:rPr>
                <w:ins w:id="2323" w:author="Microsoft Office User" w:date="2018-04-10T12:11:00Z"/>
                <w:rFonts w:ascii="Arial" w:hAnsi="Arial" w:cs="Arial"/>
                <w:rPrChange w:id="2324" w:author="Microsoft Office User" w:date="2018-04-10T12:15:00Z">
                  <w:rPr>
                    <w:ins w:id="2325" w:author="Microsoft Office User" w:date="2018-04-10T12:11:00Z"/>
                  </w:rPr>
                </w:rPrChange>
              </w:rPr>
            </w:pPr>
            <w:ins w:id="2326" w:author="Microsoft Office User" w:date="2018-04-10T12:12:00Z">
              <w:r w:rsidRPr="00CA6D40">
                <w:rPr>
                  <w:rFonts w:ascii="Arial" w:hAnsi="Arial" w:cs="Arial"/>
                  <w:rPrChange w:id="2327" w:author="Microsoft Office User" w:date="2018-04-10T12:15:00Z">
                    <w:rPr/>
                  </w:rPrChange>
                </w:rPr>
                <w:t>Cao</w:t>
              </w:r>
            </w:ins>
          </w:p>
        </w:tc>
      </w:tr>
      <w:tr w:rsidR="00016937" w:rsidRPr="00CA6D40" w14:paraId="7B05410F" w14:textId="77777777" w:rsidTr="00F2770F">
        <w:trPr>
          <w:trHeight w:val="839"/>
          <w:jc w:val="center"/>
          <w:ins w:id="2328" w:author="Microsoft Office User" w:date="2018-04-10T12:11:00Z"/>
        </w:trPr>
        <w:tc>
          <w:tcPr>
            <w:tcW w:w="3130" w:type="dxa"/>
          </w:tcPr>
          <w:p w14:paraId="6C6D0974" w14:textId="77777777" w:rsidR="00016937" w:rsidRPr="00CA6D40" w:rsidRDefault="00016937" w:rsidP="00016937">
            <w:pPr>
              <w:rPr>
                <w:ins w:id="2329" w:author="Microsoft Office User" w:date="2018-04-10T12:12:00Z"/>
                <w:rFonts w:ascii="Arial" w:hAnsi="Arial" w:cs="Arial"/>
                <w:rPrChange w:id="2330" w:author="Microsoft Office User" w:date="2018-04-10T12:15:00Z">
                  <w:rPr>
                    <w:ins w:id="2331" w:author="Microsoft Office User" w:date="2018-04-10T12:12:00Z"/>
                  </w:rPr>
                </w:rPrChange>
              </w:rPr>
            </w:pPr>
            <w:proofErr w:type="spellStart"/>
            <w:ins w:id="2332" w:author="Microsoft Office User" w:date="2018-04-10T12:12:00Z"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3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Chuẩn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3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3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bị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3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3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phòng</w:t>
              </w:r>
              <w:proofErr w:type="spellEnd"/>
            </w:ins>
          </w:p>
          <w:p w14:paraId="77F0063B" w14:textId="66588180" w:rsidR="00016937" w:rsidRPr="00CA6D40" w:rsidRDefault="00016937" w:rsidP="00F2770F">
            <w:pPr>
              <w:rPr>
                <w:ins w:id="2338" w:author="Microsoft Office User" w:date="2018-04-10T12:11:00Z"/>
                <w:rFonts w:ascii="Arial" w:hAnsi="Arial" w:cs="Arial"/>
                <w:rPrChange w:id="2339" w:author="Microsoft Office User" w:date="2018-04-10T12:15:00Z">
                  <w:rPr>
                    <w:ins w:id="2340" w:author="Microsoft Office User" w:date="2018-04-10T12:11:00Z"/>
                  </w:rPr>
                </w:rPrChange>
              </w:rPr>
            </w:pPr>
          </w:p>
        </w:tc>
        <w:tc>
          <w:tcPr>
            <w:tcW w:w="6697" w:type="dxa"/>
          </w:tcPr>
          <w:p w14:paraId="74933F10" w14:textId="77777777" w:rsidR="00016937" w:rsidRPr="00CA6D40" w:rsidRDefault="00016937" w:rsidP="00016937">
            <w:pPr>
              <w:rPr>
                <w:ins w:id="2341" w:author="Microsoft Office User" w:date="2018-04-10T12:12:00Z"/>
                <w:rFonts w:ascii="Arial" w:hAnsi="Arial" w:cs="Arial"/>
                <w:rPrChange w:id="2342" w:author="Microsoft Office User" w:date="2018-04-10T12:15:00Z">
                  <w:rPr>
                    <w:ins w:id="2343" w:author="Microsoft Office User" w:date="2018-04-10T12:12:00Z"/>
                  </w:rPr>
                </w:rPrChange>
              </w:rPr>
            </w:pPr>
            <w:proofErr w:type="spellStart"/>
            <w:ins w:id="2344" w:author="Microsoft Office User" w:date="2018-04-10T12:12:00Z"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4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Nhận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4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4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lệnh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4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4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chuẩn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5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5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bị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5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5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phòng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5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5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từ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5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5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quản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5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5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lý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6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-&gt;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6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bật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6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6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các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6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6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thiết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6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6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bị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6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6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trong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7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7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phòng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7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-&gt;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7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khử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7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7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mùi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7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-&gt;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7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báo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7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7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lại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8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8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quản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8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8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lý</w:t>
              </w:r>
              <w:proofErr w:type="spellEnd"/>
            </w:ins>
          </w:p>
          <w:p w14:paraId="4E2BF7B3" w14:textId="2332F2A4" w:rsidR="00016937" w:rsidRPr="00CA6D40" w:rsidRDefault="00016937" w:rsidP="00F2770F">
            <w:pPr>
              <w:rPr>
                <w:ins w:id="2384" w:author="Microsoft Office User" w:date="2018-04-10T12:11:00Z"/>
                <w:rFonts w:ascii="Arial" w:hAnsi="Arial" w:cs="Arial"/>
                <w:rPrChange w:id="2385" w:author="Microsoft Office User" w:date="2018-04-10T12:15:00Z">
                  <w:rPr>
                    <w:ins w:id="2386" w:author="Microsoft Office User" w:date="2018-04-10T12:11:00Z"/>
                  </w:rPr>
                </w:rPrChange>
              </w:rPr>
            </w:pPr>
          </w:p>
        </w:tc>
        <w:tc>
          <w:tcPr>
            <w:tcW w:w="1019" w:type="dxa"/>
          </w:tcPr>
          <w:p w14:paraId="07CA6805" w14:textId="77777777" w:rsidR="00016937" w:rsidRPr="00CA6D40" w:rsidRDefault="00016937" w:rsidP="00F2770F">
            <w:pPr>
              <w:rPr>
                <w:ins w:id="2387" w:author="Microsoft Office User" w:date="2018-04-10T12:11:00Z"/>
                <w:rFonts w:ascii="Arial" w:hAnsi="Arial" w:cs="Arial"/>
                <w:rPrChange w:id="2388" w:author="Microsoft Office User" w:date="2018-04-10T12:15:00Z">
                  <w:rPr>
                    <w:ins w:id="2389" w:author="Microsoft Office User" w:date="2018-04-10T12:11:00Z"/>
                  </w:rPr>
                </w:rPrChange>
              </w:rPr>
            </w:pPr>
            <w:ins w:id="2390" w:author="Microsoft Office User" w:date="2018-04-10T12:11:00Z">
              <w:r w:rsidRPr="00CA6D40">
                <w:rPr>
                  <w:rFonts w:ascii="Arial" w:hAnsi="Arial" w:cs="Arial"/>
                  <w:rPrChange w:id="2391" w:author="Microsoft Office User" w:date="2018-04-10T12:15:00Z">
                    <w:rPr/>
                  </w:rPrChange>
                </w:rPr>
                <w:t>Cao</w:t>
              </w:r>
            </w:ins>
          </w:p>
        </w:tc>
      </w:tr>
      <w:tr w:rsidR="00016937" w:rsidRPr="00CA6D40" w14:paraId="0D5865D6" w14:textId="77777777" w:rsidTr="00F2770F">
        <w:trPr>
          <w:trHeight w:val="1393"/>
          <w:jc w:val="center"/>
          <w:ins w:id="2392" w:author="Microsoft Office User" w:date="2018-04-10T12:11:00Z"/>
        </w:trPr>
        <w:tc>
          <w:tcPr>
            <w:tcW w:w="3130" w:type="dxa"/>
          </w:tcPr>
          <w:p w14:paraId="76CF0A93" w14:textId="77777777" w:rsidR="00016937" w:rsidRPr="00CA6D40" w:rsidRDefault="00016937" w:rsidP="00016937">
            <w:pPr>
              <w:rPr>
                <w:ins w:id="2393" w:author="Microsoft Office User" w:date="2018-04-10T12:13:00Z"/>
                <w:rFonts w:ascii="Arial" w:hAnsi="Arial" w:cs="Arial"/>
                <w:rPrChange w:id="2394" w:author="Microsoft Office User" w:date="2018-04-10T12:15:00Z">
                  <w:rPr>
                    <w:ins w:id="2395" w:author="Microsoft Office User" w:date="2018-04-10T12:13:00Z"/>
                  </w:rPr>
                </w:rPrChange>
              </w:rPr>
            </w:pPr>
            <w:proofErr w:type="spellStart"/>
            <w:ins w:id="2396" w:author="Microsoft Office User" w:date="2018-04-10T12:13:00Z"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9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Thực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9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39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hiện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0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0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nhiệm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0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0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vụ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0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0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giao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0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0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từ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0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0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quản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1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1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lý</w:t>
              </w:r>
              <w:proofErr w:type="spellEnd"/>
            </w:ins>
          </w:p>
          <w:p w14:paraId="139DD3F6" w14:textId="38001915" w:rsidR="00016937" w:rsidRPr="00CA6D40" w:rsidRDefault="00016937" w:rsidP="00F2770F">
            <w:pPr>
              <w:rPr>
                <w:ins w:id="2412" w:author="Microsoft Office User" w:date="2018-04-10T12:11:00Z"/>
                <w:rFonts w:ascii="Arial" w:hAnsi="Arial" w:cs="Arial"/>
                <w:rPrChange w:id="2413" w:author="Microsoft Office User" w:date="2018-04-10T12:15:00Z">
                  <w:rPr>
                    <w:ins w:id="2414" w:author="Microsoft Office User" w:date="2018-04-10T12:11:00Z"/>
                  </w:rPr>
                </w:rPrChange>
              </w:rPr>
            </w:pPr>
          </w:p>
        </w:tc>
        <w:tc>
          <w:tcPr>
            <w:tcW w:w="6697" w:type="dxa"/>
          </w:tcPr>
          <w:p w14:paraId="2D594EA3" w14:textId="77777777" w:rsidR="00CA6D40" w:rsidRPr="00CA6D40" w:rsidRDefault="00CA6D40" w:rsidP="00CA6D40">
            <w:pPr>
              <w:rPr>
                <w:ins w:id="2415" w:author="Microsoft Office User" w:date="2018-04-10T12:13:00Z"/>
                <w:rFonts w:ascii="Arial" w:hAnsi="Arial" w:cs="Arial"/>
                <w:rPrChange w:id="2416" w:author="Microsoft Office User" w:date="2018-04-10T12:15:00Z">
                  <w:rPr>
                    <w:ins w:id="2417" w:author="Microsoft Office User" w:date="2018-04-10T12:13:00Z"/>
                  </w:rPr>
                </w:rPrChange>
              </w:rPr>
            </w:pPr>
            <w:proofErr w:type="spellStart"/>
            <w:ins w:id="2418" w:author="Microsoft Office User" w:date="2018-04-10T12:13:00Z"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1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Thực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2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2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hiện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2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2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cách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2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2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lệnh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2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2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từ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2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2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quản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3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3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lý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3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-&gt;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3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báo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3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3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lại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3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3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khi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3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3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hoàn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4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4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thành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4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4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để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4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4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nhận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4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4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nhiệm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4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4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vụ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5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5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mới</w:t>
              </w:r>
              <w:proofErr w:type="spellEnd"/>
            </w:ins>
          </w:p>
          <w:p w14:paraId="2DFC153C" w14:textId="45A02FDF" w:rsidR="00016937" w:rsidRPr="00CA6D40" w:rsidRDefault="00016937" w:rsidP="00F2770F">
            <w:pPr>
              <w:rPr>
                <w:ins w:id="2452" w:author="Microsoft Office User" w:date="2018-04-10T12:11:00Z"/>
                <w:rFonts w:ascii="Arial" w:hAnsi="Arial" w:cs="Arial"/>
                <w:rPrChange w:id="2453" w:author="Microsoft Office User" w:date="2018-04-10T12:15:00Z">
                  <w:rPr>
                    <w:ins w:id="2454" w:author="Microsoft Office User" w:date="2018-04-10T12:11:00Z"/>
                  </w:rPr>
                </w:rPrChange>
              </w:rPr>
            </w:pPr>
          </w:p>
        </w:tc>
        <w:tc>
          <w:tcPr>
            <w:tcW w:w="1019" w:type="dxa"/>
          </w:tcPr>
          <w:p w14:paraId="3AC75D70" w14:textId="38A7987D" w:rsidR="00016937" w:rsidRPr="00CA6D40" w:rsidRDefault="00CA6D40" w:rsidP="00F2770F">
            <w:pPr>
              <w:rPr>
                <w:ins w:id="2455" w:author="Microsoft Office User" w:date="2018-04-10T12:11:00Z"/>
                <w:rFonts w:ascii="Arial" w:hAnsi="Arial" w:cs="Arial"/>
                <w:rPrChange w:id="2456" w:author="Microsoft Office User" w:date="2018-04-10T12:15:00Z">
                  <w:rPr>
                    <w:ins w:id="2457" w:author="Microsoft Office User" w:date="2018-04-10T12:11:00Z"/>
                  </w:rPr>
                </w:rPrChange>
              </w:rPr>
            </w:pPr>
            <w:ins w:id="2458" w:author="Microsoft Office User" w:date="2018-04-10T12:13:00Z">
              <w:r w:rsidRPr="00CA6D40">
                <w:rPr>
                  <w:rFonts w:ascii="Arial" w:hAnsi="Arial" w:cs="Arial"/>
                  <w:rPrChange w:id="2459" w:author="Microsoft Office User" w:date="2018-04-10T12:15:00Z">
                    <w:rPr>
                      <w:rFonts w:ascii="Arial" w:hAnsi="Arial" w:cs="Arial"/>
                    </w:rPr>
                  </w:rPrChange>
                </w:rPr>
                <w:t>Cao</w:t>
              </w:r>
            </w:ins>
          </w:p>
        </w:tc>
      </w:tr>
      <w:tr w:rsidR="00016937" w:rsidRPr="00CA6D40" w14:paraId="7D6778DE" w14:textId="77777777" w:rsidTr="00F2770F">
        <w:trPr>
          <w:trHeight w:val="554"/>
          <w:jc w:val="center"/>
          <w:ins w:id="2460" w:author="Microsoft Office User" w:date="2018-04-10T12:11:00Z"/>
        </w:trPr>
        <w:tc>
          <w:tcPr>
            <w:tcW w:w="3130" w:type="dxa"/>
          </w:tcPr>
          <w:p w14:paraId="6E707D7E" w14:textId="77777777" w:rsidR="00CA6D40" w:rsidRPr="00CA6D40" w:rsidRDefault="00CA6D40" w:rsidP="00CA6D40">
            <w:pPr>
              <w:rPr>
                <w:ins w:id="2461" w:author="Microsoft Office User" w:date="2018-04-10T12:13:00Z"/>
                <w:rFonts w:ascii="Arial" w:hAnsi="Arial" w:cs="Arial"/>
                <w:rPrChange w:id="2462" w:author="Microsoft Office User" w:date="2018-04-10T12:15:00Z">
                  <w:rPr>
                    <w:ins w:id="2463" w:author="Microsoft Office User" w:date="2018-04-10T12:13:00Z"/>
                  </w:rPr>
                </w:rPrChange>
              </w:rPr>
            </w:pPr>
            <w:proofErr w:type="spellStart"/>
            <w:ins w:id="2464" w:author="Microsoft Office User" w:date="2018-04-10T12:13:00Z"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6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Kiểm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6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6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phòng</w:t>
              </w:r>
              <w:proofErr w:type="spellEnd"/>
            </w:ins>
          </w:p>
          <w:p w14:paraId="1347758C" w14:textId="582A6BA5" w:rsidR="00016937" w:rsidRPr="00CA6D40" w:rsidRDefault="00016937" w:rsidP="00F2770F">
            <w:pPr>
              <w:rPr>
                <w:ins w:id="2468" w:author="Microsoft Office User" w:date="2018-04-10T12:11:00Z"/>
                <w:rFonts w:ascii="Arial" w:hAnsi="Arial" w:cs="Arial"/>
                <w:rPrChange w:id="2469" w:author="Microsoft Office User" w:date="2018-04-10T12:15:00Z">
                  <w:rPr>
                    <w:ins w:id="2470" w:author="Microsoft Office User" w:date="2018-04-10T12:11:00Z"/>
                  </w:rPr>
                </w:rPrChange>
              </w:rPr>
            </w:pPr>
          </w:p>
        </w:tc>
        <w:tc>
          <w:tcPr>
            <w:tcW w:w="6697" w:type="dxa"/>
          </w:tcPr>
          <w:p w14:paraId="4283145B" w14:textId="77777777" w:rsidR="00CA6D40" w:rsidRPr="00CA6D40" w:rsidRDefault="00CA6D40" w:rsidP="00CA6D40">
            <w:pPr>
              <w:rPr>
                <w:ins w:id="2471" w:author="Microsoft Office User" w:date="2018-04-10T12:14:00Z"/>
                <w:rFonts w:ascii="Arial" w:hAnsi="Arial" w:cs="Arial"/>
                <w:rPrChange w:id="2472" w:author="Microsoft Office User" w:date="2018-04-10T12:15:00Z">
                  <w:rPr>
                    <w:ins w:id="2473" w:author="Microsoft Office User" w:date="2018-04-10T12:14:00Z"/>
                  </w:rPr>
                </w:rPrChange>
              </w:rPr>
            </w:pPr>
            <w:proofErr w:type="spellStart"/>
            <w:ins w:id="2474" w:author="Microsoft Office User" w:date="2018-04-10T12:14:00Z"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7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Khi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7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7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khách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7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7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hàng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8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order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8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thanh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8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8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toán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8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-&gt;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8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kiểm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8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8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tra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8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8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phòng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9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(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9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linh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9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9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kiện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9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,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9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các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9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9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sản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9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49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phẩm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50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50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sử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50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50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dụng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50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50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còn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50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50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lại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50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) -&gt;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50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báo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51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51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cáo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51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51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quản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51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51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lý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516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517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thực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518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519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hiện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520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521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lệnh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522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523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tính</w:t>
              </w:r>
              <w:proofErr w:type="spellEnd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524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color w:val="000000"/>
                  <w:sz w:val="22"/>
                  <w:szCs w:val="22"/>
                  <w:rPrChange w:id="2525" w:author="Microsoft Office User" w:date="2018-04-10T12:15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tiền</w:t>
              </w:r>
              <w:proofErr w:type="spellEnd"/>
            </w:ins>
          </w:p>
          <w:p w14:paraId="3775352E" w14:textId="455E0217" w:rsidR="00016937" w:rsidRPr="00CA6D40" w:rsidRDefault="00016937" w:rsidP="00F2770F">
            <w:pPr>
              <w:rPr>
                <w:ins w:id="2526" w:author="Microsoft Office User" w:date="2018-04-10T12:11:00Z"/>
                <w:rFonts w:ascii="Arial" w:hAnsi="Arial" w:cs="Arial"/>
                <w:rPrChange w:id="2527" w:author="Microsoft Office User" w:date="2018-04-10T12:15:00Z">
                  <w:rPr>
                    <w:ins w:id="2528" w:author="Microsoft Office User" w:date="2018-04-10T12:11:00Z"/>
                  </w:rPr>
                </w:rPrChange>
              </w:rPr>
            </w:pPr>
          </w:p>
        </w:tc>
        <w:tc>
          <w:tcPr>
            <w:tcW w:w="1019" w:type="dxa"/>
          </w:tcPr>
          <w:p w14:paraId="2685FDD4" w14:textId="77777777" w:rsidR="00016937" w:rsidRPr="00CA6D40" w:rsidRDefault="00016937" w:rsidP="00F2770F">
            <w:pPr>
              <w:rPr>
                <w:ins w:id="2529" w:author="Microsoft Office User" w:date="2018-04-10T12:11:00Z"/>
                <w:rFonts w:ascii="Arial" w:hAnsi="Arial" w:cs="Arial"/>
                <w:rPrChange w:id="2530" w:author="Microsoft Office User" w:date="2018-04-10T12:15:00Z">
                  <w:rPr>
                    <w:ins w:id="2531" w:author="Microsoft Office User" w:date="2018-04-10T12:11:00Z"/>
                  </w:rPr>
                </w:rPrChange>
              </w:rPr>
            </w:pPr>
            <w:ins w:id="2532" w:author="Microsoft Office User" w:date="2018-04-10T12:11:00Z">
              <w:r w:rsidRPr="00CA6D40">
                <w:rPr>
                  <w:rFonts w:ascii="Arial" w:hAnsi="Arial" w:cs="Arial"/>
                  <w:rPrChange w:id="2533" w:author="Microsoft Office User" w:date="2018-04-10T12:15:00Z">
                    <w:rPr/>
                  </w:rPrChange>
                </w:rPr>
                <w:t>Cao</w:t>
              </w:r>
            </w:ins>
          </w:p>
        </w:tc>
      </w:tr>
    </w:tbl>
    <w:p w14:paraId="56E8F288" w14:textId="33AFD632" w:rsidR="00016937" w:rsidRPr="00CA6D40" w:rsidRDefault="005F3BAC">
      <w:pPr>
        <w:rPr>
          <w:ins w:id="2534" w:author="Microsoft Office User" w:date="2018-04-10T12:05:00Z"/>
          <w:rFonts w:ascii="Arial" w:hAnsi="Arial" w:cs="Arial"/>
          <w:b/>
          <w:rPrChange w:id="2535" w:author="Microsoft Office User" w:date="2018-04-10T12:15:00Z">
            <w:rPr>
              <w:ins w:id="2536" w:author="Microsoft Office User" w:date="2018-04-10T12:05:00Z"/>
            </w:rPr>
          </w:rPrChange>
        </w:rPr>
        <w:pPrChange w:id="2537" w:author="Hoan Ng" w:date="2017-03-20T21:39:00Z">
          <w:pPr>
            <w:pStyle w:val="ListParagraph"/>
            <w:numPr>
              <w:numId w:val="1"/>
            </w:numPr>
            <w:ind w:hanging="360"/>
          </w:pPr>
        </w:pPrChange>
      </w:pPr>
      <w:ins w:id="2538" w:author="Hoan Ng" w:date="2017-03-20T22:11:00Z">
        <w:del w:id="2539" w:author="Microsoft Office User" w:date="2018-04-10T12:10:00Z">
          <w:r w:rsidRPr="00CA6D40" w:rsidDel="00016937">
            <w:rPr>
              <w:rFonts w:ascii="Arial" w:hAnsi="Arial" w:cs="Arial"/>
              <w:b/>
              <w:rPrChange w:id="2540" w:author="Microsoft Office User" w:date="2018-04-10T12:15:00Z">
                <w:rPr/>
              </w:rPrChange>
            </w:rPr>
            <w:delText xml:space="preserve"> </w:delText>
          </w:r>
        </w:del>
      </w:ins>
    </w:p>
    <w:p w14:paraId="0DF32053" w14:textId="77777777" w:rsidR="00CA6D40" w:rsidRPr="00CA6D40" w:rsidRDefault="00CA6D40">
      <w:pPr>
        <w:rPr>
          <w:ins w:id="2541" w:author="Microsoft Office User" w:date="2018-04-10T12:14:00Z"/>
          <w:rFonts w:ascii="Arial" w:hAnsi="Arial" w:cs="Arial"/>
          <w:rPrChange w:id="2542" w:author="Microsoft Office User" w:date="2018-04-10T12:15:00Z">
            <w:rPr>
              <w:ins w:id="2543" w:author="Microsoft Office User" w:date="2018-04-10T12:14:00Z"/>
            </w:rPr>
          </w:rPrChange>
        </w:rPr>
        <w:pPrChange w:id="2544" w:author="Hoan Ng" w:date="2017-03-20T21:39:00Z">
          <w:pPr>
            <w:pStyle w:val="ListParagraph"/>
            <w:numPr>
              <w:numId w:val="1"/>
            </w:numPr>
            <w:ind w:hanging="360"/>
          </w:pPr>
        </w:pPrChange>
      </w:pPr>
      <w:proofErr w:type="spellStart"/>
      <w:ins w:id="2545" w:author="Microsoft Office User" w:date="2018-04-10T12:14:00Z">
        <w:r w:rsidRPr="00CA6D40">
          <w:rPr>
            <w:rFonts w:ascii="Arial" w:hAnsi="Arial" w:cs="Arial"/>
            <w:b/>
            <w:rPrChange w:id="2546" w:author="Microsoft Office User" w:date="2018-04-10T12:15:00Z">
              <w:rPr/>
            </w:rPrChange>
          </w:rPr>
          <w:t>Đánh</w:t>
        </w:r>
        <w:proofErr w:type="spellEnd"/>
        <w:r w:rsidRPr="00CA6D40">
          <w:rPr>
            <w:rFonts w:ascii="Arial" w:hAnsi="Arial" w:cs="Arial"/>
            <w:b/>
            <w:rPrChange w:id="2547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b/>
            <w:rPrChange w:id="2548" w:author="Microsoft Office User" w:date="2018-04-10T12:15:00Z">
              <w:rPr/>
            </w:rPrChange>
          </w:rPr>
          <w:t>giá</w:t>
        </w:r>
        <w:proofErr w:type="spellEnd"/>
        <w:r w:rsidRPr="00CA6D40">
          <w:rPr>
            <w:rFonts w:ascii="Arial" w:hAnsi="Arial" w:cs="Arial"/>
            <w:b/>
            <w:rPrChange w:id="2549" w:author="Microsoft Office User" w:date="2018-04-10T12:15:00Z">
              <w:rPr>
                <w:b/>
              </w:rPr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b/>
            <w:rPrChange w:id="2550" w:author="Microsoft Office User" w:date="2018-04-10T12:15:00Z">
              <w:rPr>
                <w:b/>
              </w:rPr>
            </w:rPrChange>
          </w:rPr>
          <w:t>nghiệp</w:t>
        </w:r>
        <w:proofErr w:type="spellEnd"/>
        <w:r w:rsidRPr="00CA6D40">
          <w:rPr>
            <w:rFonts w:ascii="Arial" w:hAnsi="Arial" w:cs="Arial"/>
            <w:b/>
            <w:rPrChange w:id="2551" w:author="Microsoft Office User" w:date="2018-04-10T12:15:00Z">
              <w:rPr>
                <w:b/>
              </w:rPr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b/>
            <w:rPrChange w:id="2552" w:author="Microsoft Office User" w:date="2018-04-10T12:15:00Z">
              <w:rPr>
                <w:b/>
              </w:rPr>
            </w:rPrChange>
          </w:rPr>
          <w:t>vụ</w:t>
        </w:r>
        <w:proofErr w:type="spellEnd"/>
        <w:r w:rsidRPr="00CA6D40">
          <w:rPr>
            <w:rFonts w:ascii="Arial" w:hAnsi="Arial" w:cs="Arial"/>
            <w:b/>
            <w:rPrChange w:id="2553" w:author="Microsoft Office User" w:date="2018-04-10T12:15:00Z">
              <w:rPr>
                <w:b/>
              </w:rPr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b/>
            <w:rPrChange w:id="2554" w:author="Microsoft Office User" w:date="2018-04-10T12:15:00Z">
              <w:rPr>
                <w:b/>
              </w:rPr>
            </w:rPrChange>
          </w:rPr>
          <w:t>hiện</w:t>
        </w:r>
        <w:proofErr w:type="spellEnd"/>
        <w:r w:rsidRPr="00CA6D40">
          <w:rPr>
            <w:rFonts w:ascii="Arial" w:hAnsi="Arial" w:cs="Arial"/>
            <w:b/>
            <w:rPrChange w:id="2555" w:author="Microsoft Office User" w:date="2018-04-10T12:15:00Z">
              <w:rPr>
                <w:b/>
              </w:rPr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b/>
            <w:rPrChange w:id="2556" w:author="Microsoft Office User" w:date="2018-04-10T12:15:00Z">
              <w:rPr>
                <w:b/>
              </w:rPr>
            </w:rPrChange>
          </w:rPr>
          <w:t>tại</w:t>
        </w:r>
        <w:proofErr w:type="spellEnd"/>
        <w:r w:rsidRPr="00CA6D40">
          <w:rPr>
            <w:rFonts w:ascii="Arial" w:hAnsi="Arial" w:cs="Arial"/>
            <w:b/>
            <w:rPrChange w:id="2557" w:author="Microsoft Office User" w:date="2018-04-10T12:15:00Z">
              <w:rPr>
                <w:b/>
              </w:rPr>
            </w:rPrChange>
          </w:rPr>
          <w:t xml:space="preserve">: </w:t>
        </w:r>
        <w:proofErr w:type="spellStart"/>
        <w:r w:rsidRPr="00CA6D40">
          <w:rPr>
            <w:rFonts w:ascii="Arial" w:hAnsi="Arial" w:cs="Arial"/>
            <w:rPrChange w:id="2558" w:author="Microsoft Office User" w:date="2018-04-10T12:15:00Z">
              <w:rPr>
                <w:b/>
              </w:rPr>
            </w:rPrChange>
          </w:rPr>
          <w:t>Chưa</w:t>
        </w:r>
        <w:proofErr w:type="spellEnd"/>
        <w:r w:rsidRPr="00CA6D40">
          <w:rPr>
            <w:rFonts w:ascii="Arial" w:hAnsi="Arial" w:cs="Arial"/>
            <w:rPrChange w:id="2559" w:author="Microsoft Office User" w:date="2018-04-10T12:15:00Z">
              <w:rPr>
                <w:b/>
              </w:rPr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2560" w:author="Microsoft Office User" w:date="2018-04-10T12:15:00Z">
              <w:rPr>
                <w:b/>
              </w:rPr>
            </w:rPrChange>
          </w:rPr>
          <w:t>tốt</w:t>
        </w:r>
        <w:proofErr w:type="spellEnd"/>
      </w:ins>
    </w:p>
    <w:p w14:paraId="74E11531" w14:textId="77777777" w:rsidR="00CA6D40" w:rsidRPr="00CA6D40" w:rsidRDefault="00CA6D40" w:rsidP="00CA6D40">
      <w:pPr>
        <w:rPr>
          <w:ins w:id="2561" w:author="Microsoft Office User" w:date="2018-04-10T12:15:00Z"/>
          <w:rFonts w:ascii="Arial" w:hAnsi="Arial" w:cs="Arial"/>
          <w:rPrChange w:id="2562" w:author="Microsoft Office User" w:date="2018-04-10T12:15:00Z">
            <w:rPr>
              <w:ins w:id="2563" w:author="Microsoft Office User" w:date="2018-04-10T12:15:00Z"/>
            </w:rPr>
          </w:rPrChange>
        </w:rPr>
      </w:pPr>
      <w:ins w:id="2564" w:author="Microsoft Office User" w:date="2018-04-10T12:14:00Z">
        <w:r w:rsidRPr="00CA6D40">
          <w:rPr>
            <w:rFonts w:ascii="Arial" w:hAnsi="Arial" w:cs="Arial"/>
            <w:rPrChange w:id="2565" w:author="Microsoft Office User" w:date="2018-04-10T12:15:00Z">
              <w:rPr/>
            </w:rPrChange>
          </w:rPr>
          <w:tab/>
        </w:r>
      </w:ins>
      <w:proofErr w:type="spellStart"/>
      <w:ins w:id="2566" w:author="Microsoft Office User" w:date="2018-04-10T12:15:00Z">
        <w:r w:rsidRPr="00CA6D40">
          <w:rPr>
            <w:rFonts w:ascii="Arial" w:hAnsi="Arial" w:cs="Arial"/>
            <w:color w:val="000000"/>
            <w:sz w:val="22"/>
            <w:szCs w:val="22"/>
            <w:rPrChange w:id="2567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>Khó</w:t>
        </w:r>
        <w:proofErr w:type="spellEnd"/>
        <w:r w:rsidRPr="00CA6D40">
          <w:rPr>
            <w:rFonts w:ascii="Arial" w:hAnsi="Arial" w:cs="Arial"/>
            <w:color w:val="000000"/>
            <w:sz w:val="22"/>
            <w:szCs w:val="22"/>
            <w:rPrChange w:id="2568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color w:val="000000"/>
            <w:sz w:val="22"/>
            <w:szCs w:val="22"/>
            <w:rPrChange w:id="2569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>khăn</w:t>
        </w:r>
        <w:proofErr w:type="spellEnd"/>
        <w:r w:rsidRPr="00CA6D40">
          <w:rPr>
            <w:rFonts w:ascii="Arial" w:hAnsi="Arial" w:cs="Arial"/>
            <w:color w:val="000000"/>
            <w:sz w:val="22"/>
            <w:szCs w:val="22"/>
            <w:rPrChange w:id="2570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 xml:space="preserve">: </w:t>
        </w:r>
        <w:proofErr w:type="spellStart"/>
        <w:r w:rsidRPr="00CA6D40">
          <w:rPr>
            <w:rFonts w:ascii="Arial" w:hAnsi="Arial" w:cs="Arial"/>
            <w:color w:val="000000"/>
            <w:sz w:val="22"/>
            <w:szCs w:val="22"/>
            <w:rPrChange w:id="2571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>Việc</w:t>
        </w:r>
        <w:proofErr w:type="spellEnd"/>
        <w:r w:rsidRPr="00CA6D40">
          <w:rPr>
            <w:rFonts w:ascii="Arial" w:hAnsi="Arial" w:cs="Arial"/>
            <w:color w:val="000000"/>
            <w:sz w:val="22"/>
            <w:szCs w:val="22"/>
            <w:rPrChange w:id="2572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color w:val="000000"/>
            <w:sz w:val="22"/>
            <w:szCs w:val="22"/>
            <w:rPrChange w:id="2573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>tính</w:t>
        </w:r>
        <w:proofErr w:type="spellEnd"/>
        <w:r w:rsidRPr="00CA6D40">
          <w:rPr>
            <w:rFonts w:ascii="Arial" w:hAnsi="Arial" w:cs="Arial"/>
            <w:color w:val="000000"/>
            <w:sz w:val="22"/>
            <w:szCs w:val="22"/>
            <w:rPrChange w:id="2574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color w:val="000000"/>
            <w:sz w:val="22"/>
            <w:szCs w:val="22"/>
            <w:rPrChange w:id="2575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>toán</w:t>
        </w:r>
        <w:proofErr w:type="spellEnd"/>
        <w:r w:rsidRPr="00CA6D40">
          <w:rPr>
            <w:rFonts w:ascii="Arial" w:hAnsi="Arial" w:cs="Arial"/>
            <w:color w:val="000000"/>
            <w:sz w:val="22"/>
            <w:szCs w:val="22"/>
            <w:rPrChange w:id="2576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color w:val="000000"/>
            <w:sz w:val="22"/>
            <w:szCs w:val="22"/>
            <w:rPrChange w:id="2577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>sổ</w:t>
        </w:r>
        <w:proofErr w:type="spellEnd"/>
        <w:r w:rsidRPr="00CA6D40">
          <w:rPr>
            <w:rFonts w:ascii="Arial" w:hAnsi="Arial" w:cs="Arial"/>
            <w:color w:val="000000"/>
            <w:sz w:val="22"/>
            <w:szCs w:val="22"/>
            <w:rPrChange w:id="2578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color w:val="000000"/>
            <w:sz w:val="22"/>
            <w:szCs w:val="22"/>
            <w:rPrChange w:id="2579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>sách</w:t>
        </w:r>
        <w:proofErr w:type="spellEnd"/>
        <w:r w:rsidRPr="00CA6D40">
          <w:rPr>
            <w:rFonts w:ascii="Arial" w:hAnsi="Arial" w:cs="Arial"/>
            <w:color w:val="000000"/>
            <w:sz w:val="22"/>
            <w:szCs w:val="22"/>
            <w:rPrChange w:id="2580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color w:val="000000"/>
            <w:sz w:val="22"/>
            <w:szCs w:val="22"/>
            <w:rPrChange w:id="2581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>đều</w:t>
        </w:r>
        <w:proofErr w:type="spellEnd"/>
        <w:r w:rsidRPr="00CA6D40">
          <w:rPr>
            <w:rFonts w:ascii="Arial" w:hAnsi="Arial" w:cs="Arial"/>
            <w:color w:val="000000"/>
            <w:sz w:val="22"/>
            <w:szCs w:val="22"/>
            <w:rPrChange w:id="2582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color w:val="000000"/>
            <w:sz w:val="22"/>
            <w:szCs w:val="22"/>
            <w:rPrChange w:id="2583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>sử</w:t>
        </w:r>
        <w:proofErr w:type="spellEnd"/>
        <w:r w:rsidRPr="00CA6D40">
          <w:rPr>
            <w:rFonts w:ascii="Arial" w:hAnsi="Arial" w:cs="Arial"/>
            <w:color w:val="000000"/>
            <w:sz w:val="22"/>
            <w:szCs w:val="22"/>
            <w:rPrChange w:id="2584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color w:val="000000"/>
            <w:sz w:val="22"/>
            <w:szCs w:val="22"/>
            <w:rPrChange w:id="2585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>dụng</w:t>
        </w:r>
        <w:proofErr w:type="spellEnd"/>
        <w:r w:rsidRPr="00CA6D40">
          <w:rPr>
            <w:rFonts w:ascii="Arial" w:hAnsi="Arial" w:cs="Arial"/>
            <w:color w:val="000000"/>
            <w:sz w:val="22"/>
            <w:szCs w:val="22"/>
            <w:rPrChange w:id="2586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color w:val="000000"/>
            <w:sz w:val="22"/>
            <w:szCs w:val="22"/>
            <w:rPrChange w:id="2587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>tay</w:t>
        </w:r>
        <w:proofErr w:type="spellEnd"/>
        <w:r w:rsidRPr="00CA6D40">
          <w:rPr>
            <w:rFonts w:ascii="Arial" w:hAnsi="Arial" w:cs="Arial"/>
            <w:color w:val="000000"/>
            <w:sz w:val="22"/>
            <w:szCs w:val="22"/>
            <w:rPrChange w:id="2588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 xml:space="preserve">, </w:t>
        </w:r>
        <w:proofErr w:type="spellStart"/>
        <w:r w:rsidRPr="00CA6D40">
          <w:rPr>
            <w:rFonts w:ascii="Arial" w:hAnsi="Arial" w:cs="Arial"/>
            <w:color w:val="000000"/>
            <w:sz w:val="22"/>
            <w:szCs w:val="22"/>
            <w:rPrChange w:id="2589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>cần</w:t>
        </w:r>
        <w:proofErr w:type="spellEnd"/>
        <w:r w:rsidRPr="00CA6D40">
          <w:rPr>
            <w:rFonts w:ascii="Arial" w:hAnsi="Arial" w:cs="Arial"/>
            <w:color w:val="000000"/>
            <w:sz w:val="22"/>
            <w:szCs w:val="22"/>
            <w:rPrChange w:id="2590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color w:val="000000"/>
            <w:sz w:val="22"/>
            <w:szCs w:val="22"/>
            <w:rPrChange w:id="2591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>có</w:t>
        </w:r>
        <w:proofErr w:type="spellEnd"/>
        <w:r w:rsidRPr="00CA6D40">
          <w:rPr>
            <w:rFonts w:ascii="Arial" w:hAnsi="Arial" w:cs="Arial"/>
            <w:color w:val="000000"/>
            <w:sz w:val="22"/>
            <w:szCs w:val="22"/>
            <w:rPrChange w:id="2592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color w:val="000000"/>
            <w:sz w:val="22"/>
            <w:szCs w:val="22"/>
            <w:rPrChange w:id="2593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>biện</w:t>
        </w:r>
        <w:proofErr w:type="spellEnd"/>
        <w:r w:rsidRPr="00CA6D40">
          <w:rPr>
            <w:rFonts w:ascii="Arial" w:hAnsi="Arial" w:cs="Arial"/>
            <w:color w:val="000000"/>
            <w:sz w:val="22"/>
            <w:szCs w:val="22"/>
            <w:rPrChange w:id="2594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color w:val="000000"/>
            <w:sz w:val="22"/>
            <w:szCs w:val="22"/>
            <w:rPrChange w:id="2595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>pháp</w:t>
        </w:r>
        <w:proofErr w:type="spellEnd"/>
        <w:r w:rsidRPr="00CA6D40">
          <w:rPr>
            <w:rFonts w:ascii="Arial" w:hAnsi="Arial" w:cs="Arial"/>
            <w:color w:val="000000"/>
            <w:sz w:val="22"/>
            <w:szCs w:val="22"/>
            <w:rPrChange w:id="2596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color w:val="000000"/>
            <w:sz w:val="22"/>
            <w:szCs w:val="22"/>
            <w:rPrChange w:id="2597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>thay</w:t>
        </w:r>
        <w:proofErr w:type="spellEnd"/>
        <w:r w:rsidRPr="00CA6D40">
          <w:rPr>
            <w:rFonts w:ascii="Arial" w:hAnsi="Arial" w:cs="Arial"/>
            <w:color w:val="000000"/>
            <w:sz w:val="22"/>
            <w:szCs w:val="22"/>
            <w:rPrChange w:id="2598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color w:val="000000"/>
            <w:sz w:val="22"/>
            <w:szCs w:val="22"/>
            <w:rPrChange w:id="2599" w:author="Microsoft Office User" w:date="2018-04-10T12:15:00Z">
              <w:rPr>
                <w:rFonts w:ascii="Arial" w:hAnsi="Arial" w:cs="Arial"/>
                <w:color w:val="000000"/>
                <w:sz w:val="22"/>
                <w:szCs w:val="22"/>
              </w:rPr>
            </w:rPrChange>
          </w:rPr>
          <w:t>thế</w:t>
        </w:r>
        <w:proofErr w:type="spellEnd"/>
      </w:ins>
    </w:p>
    <w:p w14:paraId="1DD565CB" w14:textId="77777777" w:rsidR="00CA6D40" w:rsidRDefault="00CA6D40">
      <w:pPr>
        <w:rPr>
          <w:ins w:id="2600" w:author="Microsoft Office User" w:date="2018-04-10T12:15:00Z"/>
          <w:rFonts w:ascii="Arial" w:hAnsi="Arial" w:cs="Arial"/>
          <w:b/>
        </w:rPr>
        <w:pPrChange w:id="2601" w:author="Hoan Ng" w:date="2017-03-20T21:39:00Z">
          <w:pPr>
            <w:pStyle w:val="ListParagraph"/>
            <w:numPr>
              <w:numId w:val="1"/>
            </w:numPr>
            <w:ind w:hanging="360"/>
          </w:pPr>
        </w:pPrChange>
      </w:pPr>
    </w:p>
    <w:p w14:paraId="34B13EFE" w14:textId="41AD338F" w:rsidR="00E61DC3" w:rsidRPr="00CA6D40" w:rsidDel="00046086" w:rsidRDefault="003715AE">
      <w:pPr>
        <w:rPr>
          <w:del w:id="2602" w:author="Hoan Ng" w:date="2017-03-20T21:39:00Z"/>
          <w:rFonts w:ascii="Arial" w:hAnsi="Arial" w:cs="Arial"/>
          <w:rPrChange w:id="2603" w:author="Microsoft Office User" w:date="2018-04-10T12:15:00Z">
            <w:rPr>
              <w:del w:id="2604" w:author="Hoan Ng" w:date="2017-03-20T21:39:00Z"/>
            </w:rPr>
          </w:rPrChange>
        </w:rPr>
        <w:pPrChange w:id="2605" w:author="Hoan Ng" w:date="2017-03-20T21:40:00Z">
          <w:pPr>
            <w:pStyle w:val="ListParagraph"/>
            <w:numPr>
              <w:numId w:val="1"/>
            </w:numPr>
            <w:ind w:hanging="360"/>
          </w:pPr>
        </w:pPrChange>
      </w:pPr>
      <w:del w:id="2606" w:author="Hoan Ng" w:date="2017-03-20T21:39:00Z">
        <w:r w:rsidRPr="00CA6D40" w:rsidDel="00046086">
          <w:rPr>
            <w:rFonts w:ascii="Arial" w:hAnsi="Arial" w:cs="Arial"/>
            <w:rPrChange w:id="2607" w:author="Microsoft Office User" w:date="2018-04-10T12:15:00Z">
              <w:rPr/>
            </w:rPrChange>
          </w:rPr>
          <w:lastRenderedPageBreak/>
          <w:delText>)</w:delText>
        </w:r>
      </w:del>
    </w:p>
    <w:p w14:paraId="0ECA73DD" w14:textId="52283D8B" w:rsidR="00E61DC3" w:rsidRPr="00CA6D40" w:rsidRDefault="00046086">
      <w:pPr>
        <w:rPr>
          <w:rFonts w:ascii="Arial" w:hAnsi="Arial" w:cs="Arial"/>
          <w:rPrChange w:id="2608" w:author="Microsoft Office User" w:date="2018-04-10T12:15:00Z">
            <w:rPr/>
          </w:rPrChange>
        </w:rPr>
        <w:pPrChange w:id="2609" w:author="Hoan Ng" w:date="2017-03-20T21:39:00Z">
          <w:pPr>
            <w:pStyle w:val="ListParagraph"/>
            <w:numPr>
              <w:numId w:val="1"/>
            </w:numPr>
            <w:ind w:hanging="360"/>
          </w:pPr>
        </w:pPrChange>
      </w:pPr>
      <w:ins w:id="2610" w:author="Hoan Ng" w:date="2017-03-20T21:39:00Z">
        <w:r w:rsidRPr="00CA6D40">
          <w:rPr>
            <w:rFonts w:ascii="Arial" w:hAnsi="Arial" w:cs="Arial"/>
            <w:rPrChange w:id="2611" w:author="Microsoft Office User" w:date="2018-04-10T12:15:00Z">
              <w:rPr/>
            </w:rPrChange>
          </w:rPr>
          <w:t xml:space="preserve">1.3. </w:t>
        </w:r>
      </w:ins>
      <w:proofErr w:type="spellStart"/>
      <w:r w:rsidR="003715AE" w:rsidRPr="00CA6D40">
        <w:rPr>
          <w:rFonts w:ascii="Arial" w:hAnsi="Arial" w:cs="Arial"/>
          <w:rPrChange w:id="2612" w:author="Microsoft Office User" w:date="2018-04-10T12:15:00Z">
            <w:rPr/>
          </w:rPrChange>
        </w:rPr>
        <w:t>Hiện</w:t>
      </w:r>
      <w:proofErr w:type="spellEnd"/>
      <w:r w:rsidR="003715AE" w:rsidRPr="00CA6D40">
        <w:rPr>
          <w:rFonts w:ascii="Arial" w:hAnsi="Arial" w:cs="Arial"/>
          <w:rPrChange w:id="2613" w:author="Microsoft Office User" w:date="2018-04-10T12:15:00Z">
            <w:rPr/>
          </w:rPrChange>
        </w:rPr>
        <w:t xml:space="preserve"> </w:t>
      </w:r>
      <w:proofErr w:type="spellStart"/>
      <w:r w:rsidR="003715AE" w:rsidRPr="00CA6D40">
        <w:rPr>
          <w:rFonts w:ascii="Arial" w:hAnsi="Arial" w:cs="Arial"/>
          <w:rPrChange w:id="2614" w:author="Microsoft Office User" w:date="2018-04-10T12:15:00Z">
            <w:rPr/>
          </w:rPrChange>
        </w:rPr>
        <w:t>trạng</w:t>
      </w:r>
      <w:proofErr w:type="spellEnd"/>
      <w:r w:rsidR="003715AE" w:rsidRPr="00CA6D40">
        <w:rPr>
          <w:rFonts w:ascii="Arial" w:hAnsi="Arial" w:cs="Arial"/>
          <w:rPrChange w:id="2615" w:author="Microsoft Office User" w:date="2018-04-10T12:15:00Z">
            <w:rPr/>
          </w:rPrChange>
        </w:rPr>
        <w:t xml:space="preserve"> tin </w:t>
      </w:r>
      <w:proofErr w:type="spellStart"/>
      <w:r w:rsidR="003715AE" w:rsidRPr="00CA6D40">
        <w:rPr>
          <w:rFonts w:ascii="Arial" w:hAnsi="Arial" w:cs="Arial"/>
          <w:rPrChange w:id="2616" w:author="Microsoft Office User" w:date="2018-04-10T12:15:00Z">
            <w:rPr/>
          </w:rPrChange>
        </w:rPr>
        <w:t>học</w:t>
      </w:r>
      <w:proofErr w:type="spellEnd"/>
      <w:r w:rsidR="003715AE" w:rsidRPr="00CA6D40">
        <w:rPr>
          <w:rFonts w:ascii="Arial" w:hAnsi="Arial" w:cs="Arial"/>
          <w:rPrChange w:id="2617" w:author="Microsoft Office User" w:date="2018-04-10T12:15:00Z">
            <w:rPr/>
          </w:rPrChange>
        </w:rPr>
        <w:t xml:space="preserve"> (</w:t>
      </w:r>
      <w:proofErr w:type="spellStart"/>
      <w:r w:rsidR="003715AE" w:rsidRPr="00CA6D40">
        <w:rPr>
          <w:rFonts w:ascii="Arial" w:hAnsi="Arial" w:cs="Arial"/>
          <w:rPrChange w:id="2618" w:author="Microsoft Office User" w:date="2018-04-10T12:15:00Z">
            <w:rPr/>
          </w:rPrChange>
        </w:rPr>
        <w:t>phần</w:t>
      </w:r>
      <w:proofErr w:type="spellEnd"/>
      <w:r w:rsidR="003715AE" w:rsidRPr="00CA6D40">
        <w:rPr>
          <w:rFonts w:ascii="Arial" w:hAnsi="Arial" w:cs="Arial"/>
          <w:rPrChange w:id="2619" w:author="Microsoft Office User" w:date="2018-04-10T12:15:00Z">
            <w:rPr/>
          </w:rPrChange>
        </w:rPr>
        <w:t xml:space="preserve"> </w:t>
      </w:r>
      <w:proofErr w:type="spellStart"/>
      <w:r w:rsidR="003715AE" w:rsidRPr="00CA6D40">
        <w:rPr>
          <w:rFonts w:ascii="Arial" w:hAnsi="Arial" w:cs="Arial"/>
          <w:rPrChange w:id="2620" w:author="Microsoft Office User" w:date="2018-04-10T12:15:00Z">
            <w:rPr/>
          </w:rPrChange>
        </w:rPr>
        <w:t>cứng</w:t>
      </w:r>
      <w:proofErr w:type="spellEnd"/>
      <w:r w:rsidR="003715AE" w:rsidRPr="00CA6D40">
        <w:rPr>
          <w:rFonts w:ascii="Arial" w:hAnsi="Arial" w:cs="Arial"/>
          <w:rPrChange w:id="2621" w:author="Microsoft Office User" w:date="2018-04-10T12:15:00Z">
            <w:rPr/>
          </w:rPrChange>
        </w:rPr>
        <w:t xml:space="preserve">, </w:t>
      </w:r>
      <w:proofErr w:type="spellStart"/>
      <w:r w:rsidR="003715AE" w:rsidRPr="00CA6D40">
        <w:rPr>
          <w:rFonts w:ascii="Arial" w:hAnsi="Arial" w:cs="Arial"/>
          <w:rPrChange w:id="2622" w:author="Microsoft Office User" w:date="2018-04-10T12:15:00Z">
            <w:rPr/>
          </w:rPrChange>
        </w:rPr>
        <w:t>phần</w:t>
      </w:r>
      <w:proofErr w:type="spellEnd"/>
      <w:r w:rsidR="003715AE" w:rsidRPr="00CA6D40">
        <w:rPr>
          <w:rFonts w:ascii="Arial" w:hAnsi="Arial" w:cs="Arial"/>
          <w:rPrChange w:id="2623" w:author="Microsoft Office User" w:date="2018-04-10T12:15:00Z">
            <w:rPr/>
          </w:rPrChange>
        </w:rPr>
        <w:t xml:space="preserve"> </w:t>
      </w:r>
      <w:proofErr w:type="spellStart"/>
      <w:r w:rsidR="003715AE" w:rsidRPr="00CA6D40">
        <w:rPr>
          <w:rFonts w:ascii="Arial" w:hAnsi="Arial" w:cs="Arial"/>
          <w:rPrChange w:id="2624" w:author="Microsoft Office User" w:date="2018-04-10T12:15:00Z">
            <w:rPr/>
          </w:rPrChange>
        </w:rPr>
        <w:t>mềm</w:t>
      </w:r>
      <w:proofErr w:type="spellEnd"/>
      <w:r w:rsidR="003715AE" w:rsidRPr="00CA6D40">
        <w:rPr>
          <w:rFonts w:ascii="Arial" w:hAnsi="Arial" w:cs="Arial"/>
          <w:rPrChange w:id="2625" w:author="Microsoft Office User" w:date="2018-04-10T12:15:00Z">
            <w:rPr/>
          </w:rPrChange>
        </w:rPr>
        <w:t xml:space="preserve">, con </w:t>
      </w:r>
      <w:proofErr w:type="spellStart"/>
      <w:r w:rsidR="003715AE" w:rsidRPr="00CA6D40">
        <w:rPr>
          <w:rFonts w:ascii="Arial" w:hAnsi="Arial" w:cs="Arial"/>
          <w:rPrChange w:id="2626" w:author="Microsoft Office User" w:date="2018-04-10T12:15:00Z">
            <w:rPr/>
          </w:rPrChange>
        </w:rPr>
        <w:t>người</w:t>
      </w:r>
      <w:proofErr w:type="spellEnd"/>
      <w:r w:rsidR="003715AE" w:rsidRPr="00CA6D40">
        <w:rPr>
          <w:rFonts w:ascii="Arial" w:hAnsi="Arial" w:cs="Arial"/>
          <w:rPrChange w:id="2627" w:author="Microsoft Office User" w:date="2018-04-10T12:15:00Z">
            <w:rPr/>
          </w:rPrChange>
        </w:rPr>
        <w:t>)</w:t>
      </w:r>
    </w:p>
    <w:p w14:paraId="36C6E63B" w14:textId="13F85CE1" w:rsidR="00CA6D40" w:rsidRPr="00CA6D40" w:rsidRDefault="00CA6D40">
      <w:pPr>
        <w:rPr>
          <w:ins w:id="2628" w:author="Microsoft Office User" w:date="2018-04-10T12:15:00Z"/>
          <w:rFonts w:ascii="Arial" w:hAnsi="Arial" w:cs="Arial"/>
          <w:b/>
          <w:bCs/>
          <w:rPrChange w:id="2629" w:author="Microsoft Office User" w:date="2018-04-10T12:15:00Z">
            <w:rPr>
              <w:ins w:id="2630" w:author="Microsoft Office User" w:date="2018-04-10T12:15:00Z"/>
              <w:rFonts w:ascii="Arial" w:hAnsi="Arial" w:cs="Arial"/>
              <w:b/>
              <w:bCs/>
            </w:rPr>
          </w:rPrChange>
        </w:rPr>
      </w:pPr>
    </w:p>
    <w:tbl>
      <w:tblPr>
        <w:tblStyle w:val="TableGrid"/>
        <w:tblW w:w="11044" w:type="dxa"/>
        <w:tblLook w:val="04A0" w:firstRow="1" w:lastRow="0" w:firstColumn="1" w:lastColumn="0" w:noHBand="0" w:noVBand="1"/>
        <w:tblPrChange w:id="2631" w:author="Microsoft Office User" w:date="2018-04-10T12:1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5522"/>
        <w:gridCol w:w="5522"/>
        <w:tblGridChange w:id="2632">
          <w:tblGrid>
            <w:gridCol w:w="5395"/>
            <w:gridCol w:w="127"/>
            <w:gridCol w:w="5268"/>
            <w:gridCol w:w="254"/>
          </w:tblGrid>
        </w:tblGridChange>
      </w:tblGrid>
      <w:tr w:rsidR="00CA6D40" w14:paraId="229A1B61" w14:textId="77777777" w:rsidTr="00CA6D40">
        <w:trPr>
          <w:trHeight w:val="514"/>
          <w:ins w:id="2633" w:author="Microsoft Office User" w:date="2018-04-10T12:15:00Z"/>
          <w:trPrChange w:id="2634" w:author="Microsoft Office User" w:date="2018-04-10T12:18:00Z">
            <w:trPr>
              <w:gridAfter w:val="0"/>
            </w:trPr>
          </w:trPrChange>
        </w:trPr>
        <w:tc>
          <w:tcPr>
            <w:tcW w:w="5522" w:type="dxa"/>
            <w:tcPrChange w:id="2635" w:author="Microsoft Office User" w:date="2018-04-10T12:18:00Z">
              <w:tcPr>
                <w:tcW w:w="5395" w:type="dxa"/>
              </w:tcPr>
            </w:tcPrChange>
          </w:tcPr>
          <w:p w14:paraId="21CB6A17" w14:textId="12ACEB95" w:rsidR="00CA6D40" w:rsidRDefault="00CA6D40">
            <w:pPr>
              <w:rPr>
                <w:ins w:id="2636" w:author="Microsoft Office User" w:date="2018-04-10T12:15:00Z"/>
                <w:rFonts w:ascii="Arial" w:hAnsi="Arial" w:cs="Arial"/>
                <w:b/>
                <w:bCs/>
              </w:rPr>
            </w:pPr>
            <w:proofErr w:type="spellStart"/>
            <w:ins w:id="2637" w:author="Microsoft Office User" w:date="2018-04-10T12:16:00Z">
              <w:r>
                <w:rPr>
                  <w:rFonts w:ascii="Arial" w:hAnsi="Arial" w:cs="Arial"/>
                  <w:b/>
                  <w:bCs/>
                </w:rPr>
                <w:t>Phần</w:t>
              </w:r>
              <w:proofErr w:type="spellEnd"/>
              <w:r>
                <w:rPr>
                  <w:rFonts w:ascii="Arial" w:hAnsi="Arial" w:cs="Arial"/>
                  <w:b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/>
                  <w:bCs/>
                </w:rPr>
                <w:t>cứng</w:t>
              </w:r>
            </w:ins>
            <w:proofErr w:type="spellEnd"/>
          </w:p>
        </w:tc>
        <w:tc>
          <w:tcPr>
            <w:tcW w:w="5522" w:type="dxa"/>
            <w:tcPrChange w:id="2638" w:author="Microsoft Office User" w:date="2018-04-10T12:18:00Z">
              <w:tcPr>
                <w:tcW w:w="5395" w:type="dxa"/>
                <w:gridSpan w:val="2"/>
              </w:tcPr>
            </w:tcPrChange>
          </w:tcPr>
          <w:p w14:paraId="13B1AF2D" w14:textId="54AC1D24" w:rsidR="00CA6D40" w:rsidRDefault="00CA6D40">
            <w:pPr>
              <w:rPr>
                <w:ins w:id="2639" w:author="Microsoft Office User" w:date="2018-04-10T12:15:00Z"/>
                <w:rFonts w:ascii="Arial" w:hAnsi="Arial" w:cs="Arial"/>
                <w:b/>
                <w:bCs/>
              </w:rPr>
            </w:pPr>
            <w:proofErr w:type="spellStart"/>
            <w:ins w:id="2640" w:author="Microsoft Office User" w:date="2018-04-10T12:16:00Z">
              <w:r>
                <w:rPr>
                  <w:rFonts w:ascii="Arial" w:hAnsi="Arial" w:cs="Arial"/>
                  <w:b/>
                  <w:bCs/>
                </w:rPr>
                <w:t>Thông</w:t>
              </w:r>
              <w:proofErr w:type="spellEnd"/>
              <w:r>
                <w:rPr>
                  <w:rFonts w:ascii="Arial" w:hAnsi="Arial" w:cs="Arial"/>
                  <w:b/>
                  <w:bCs/>
                </w:rPr>
                <w:t xml:space="preserve"> tin</w:t>
              </w:r>
            </w:ins>
          </w:p>
        </w:tc>
      </w:tr>
      <w:tr w:rsidR="00CA6D40" w14:paraId="159778C2" w14:textId="77777777" w:rsidTr="00CA6D40">
        <w:trPr>
          <w:trHeight w:val="514"/>
          <w:ins w:id="2641" w:author="Microsoft Office User" w:date="2018-04-10T12:15:00Z"/>
          <w:trPrChange w:id="2642" w:author="Microsoft Office User" w:date="2018-04-10T12:18:00Z">
            <w:trPr>
              <w:gridAfter w:val="0"/>
            </w:trPr>
          </w:trPrChange>
        </w:trPr>
        <w:tc>
          <w:tcPr>
            <w:tcW w:w="5522" w:type="dxa"/>
            <w:tcPrChange w:id="2643" w:author="Microsoft Office User" w:date="2018-04-10T12:18:00Z">
              <w:tcPr>
                <w:tcW w:w="5395" w:type="dxa"/>
              </w:tcPr>
            </w:tcPrChange>
          </w:tcPr>
          <w:p w14:paraId="0D191D67" w14:textId="45FA4FAE" w:rsidR="00CA6D40" w:rsidRPr="00CA6D40" w:rsidRDefault="00CA6D40">
            <w:pPr>
              <w:rPr>
                <w:ins w:id="2644" w:author="Microsoft Office User" w:date="2018-04-10T12:15:00Z"/>
                <w:rFonts w:ascii="Arial" w:hAnsi="Arial" w:cs="Arial"/>
                <w:bCs/>
                <w:rPrChange w:id="2645" w:author="Microsoft Office User" w:date="2018-04-10T12:17:00Z">
                  <w:rPr>
                    <w:ins w:id="2646" w:author="Microsoft Office User" w:date="2018-04-10T12:15:00Z"/>
                    <w:rFonts w:ascii="Arial" w:hAnsi="Arial" w:cs="Arial"/>
                    <w:b/>
                    <w:bCs/>
                  </w:rPr>
                </w:rPrChange>
              </w:rPr>
            </w:pPr>
            <w:ins w:id="2647" w:author="Microsoft Office User" w:date="2018-04-10T12:16:00Z">
              <w:r w:rsidRPr="00CA6D40">
                <w:rPr>
                  <w:rFonts w:ascii="Arial" w:hAnsi="Arial" w:cs="Arial"/>
                  <w:bCs/>
                  <w:rPrChange w:id="2648" w:author="Microsoft Office User" w:date="2018-04-10T12:17:00Z">
                    <w:rPr>
                      <w:rFonts w:ascii="Arial" w:hAnsi="Arial" w:cs="Arial"/>
                      <w:bCs/>
                    </w:rPr>
                  </w:rPrChange>
                </w:rPr>
                <w:t>1x Samsung s8</w:t>
              </w:r>
            </w:ins>
          </w:p>
        </w:tc>
        <w:tc>
          <w:tcPr>
            <w:tcW w:w="5522" w:type="dxa"/>
            <w:tcPrChange w:id="2649" w:author="Microsoft Office User" w:date="2018-04-10T12:18:00Z">
              <w:tcPr>
                <w:tcW w:w="5395" w:type="dxa"/>
                <w:gridSpan w:val="2"/>
              </w:tcPr>
            </w:tcPrChange>
          </w:tcPr>
          <w:p w14:paraId="17899EA2" w14:textId="6D365029" w:rsidR="00CA6D40" w:rsidRPr="00CA6D40" w:rsidRDefault="00CA6D40">
            <w:pPr>
              <w:rPr>
                <w:ins w:id="2650" w:author="Microsoft Office User" w:date="2018-04-10T12:15:00Z"/>
                <w:rFonts w:ascii="Arial" w:hAnsi="Arial" w:cs="Arial"/>
                <w:bCs/>
                <w:rPrChange w:id="2651" w:author="Microsoft Office User" w:date="2018-04-10T12:17:00Z">
                  <w:rPr>
                    <w:ins w:id="2652" w:author="Microsoft Office User" w:date="2018-04-10T12:15:00Z"/>
                    <w:rFonts w:ascii="Arial" w:hAnsi="Arial" w:cs="Arial"/>
                    <w:b/>
                    <w:bCs/>
                  </w:rPr>
                </w:rPrChange>
              </w:rPr>
            </w:pPr>
            <w:proofErr w:type="spellStart"/>
            <w:ins w:id="2653" w:author="Microsoft Office User" w:date="2018-04-10T12:17:00Z">
              <w:r w:rsidRPr="00CA6D40">
                <w:rPr>
                  <w:rFonts w:ascii="Arial" w:hAnsi="Arial" w:cs="Arial"/>
                  <w:bCs/>
                  <w:rPrChange w:id="2654" w:author="Microsoft Office User" w:date="2018-04-10T12:17:00Z">
                    <w:rPr>
                      <w:rFonts w:ascii="Arial" w:hAnsi="Arial" w:cs="Arial"/>
                      <w:b/>
                      <w:bCs/>
                    </w:rPr>
                  </w:rPrChange>
                </w:rPr>
                <w:t>Đáp</w:t>
              </w:r>
              <w:proofErr w:type="spellEnd"/>
              <w:r w:rsidRPr="00CA6D40">
                <w:rPr>
                  <w:rFonts w:ascii="Arial" w:hAnsi="Arial" w:cs="Arial"/>
                  <w:bCs/>
                  <w:rPrChange w:id="2655" w:author="Microsoft Office User" w:date="2018-04-10T12:17:00Z">
                    <w:rPr>
                      <w:rFonts w:ascii="Arial" w:hAnsi="Arial" w:cs="Arial"/>
                      <w:bCs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Cs/>
                  <w:rPrChange w:id="2656" w:author="Microsoft Office User" w:date="2018-04-10T12:17:00Z">
                    <w:rPr>
                      <w:rFonts w:ascii="Arial" w:hAnsi="Arial" w:cs="Arial"/>
                      <w:bCs/>
                    </w:rPr>
                  </w:rPrChange>
                </w:rPr>
                <w:t>ứng</w:t>
              </w:r>
              <w:proofErr w:type="spellEnd"/>
              <w:r w:rsidRPr="00CA6D40">
                <w:rPr>
                  <w:rFonts w:ascii="Arial" w:hAnsi="Arial" w:cs="Arial"/>
                  <w:bCs/>
                  <w:rPrChange w:id="2657" w:author="Microsoft Office User" w:date="2018-04-10T12:17:00Z">
                    <w:rPr>
                      <w:rFonts w:ascii="Arial" w:hAnsi="Arial" w:cs="Arial"/>
                      <w:bCs/>
                    </w:rPr>
                  </w:rPrChange>
                </w:rPr>
                <w:t xml:space="preserve"> </w:t>
              </w:r>
              <w:proofErr w:type="spellStart"/>
              <w:r w:rsidRPr="00CA6D40">
                <w:rPr>
                  <w:rFonts w:ascii="Arial" w:hAnsi="Arial" w:cs="Arial"/>
                  <w:bCs/>
                  <w:rPrChange w:id="2658" w:author="Microsoft Office User" w:date="2018-04-10T12:17:00Z">
                    <w:rPr>
                      <w:rFonts w:ascii="Arial" w:hAnsi="Arial" w:cs="Arial"/>
                      <w:bCs/>
                    </w:rPr>
                  </w:rPrChange>
                </w:rPr>
                <w:t>được</w:t>
              </w:r>
              <w:proofErr w:type="spellEnd"/>
              <w:r w:rsidRPr="00CA6D40">
                <w:rPr>
                  <w:rFonts w:ascii="Arial" w:hAnsi="Arial" w:cs="Arial"/>
                  <w:bCs/>
                  <w:rPrChange w:id="2659" w:author="Microsoft Office User" w:date="2018-04-10T12:17:00Z">
                    <w:rPr>
                      <w:rFonts w:ascii="Arial" w:hAnsi="Arial" w:cs="Arial"/>
                      <w:bCs/>
                    </w:rPr>
                  </w:rPrChange>
                </w:rPr>
                <w:t xml:space="preserve"> web app</w:t>
              </w:r>
            </w:ins>
          </w:p>
        </w:tc>
      </w:tr>
      <w:tr w:rsidR="00CA6D40" w14:paraId="0DCDDF6C" w14:textId="77777777" w:rsidTr="00CA6D40">
        <w:trPr>
          <w:trHeight w:val="514"/>
          <w:ins w:id="2660" w:author="Microsoft Office User" w:date="2018-04-10T12:15:00Z"/>
          <w:trPrChange w:id="2661" w:author="Microsoft Office User" w:date="2018-04-10T12:18:00Z">
            <w:trPr>
              <w:gridAfter w:val="0"/>
            </w:trPr>
          </w:trPrChange>
        </w:trPr>
        <w:tc>
          <w:tcPr>
            <w:tcW w:w="5522" w:type="dxa"/>
            <w:tcPrChange w:id="2662" w:author="Microsoft Office User" w:date="2018-04-10T12:18:00Z">
              <w:tcPr>
                <w:tcW w:w="5395" w:type="dxa"/>
              </w:tcPr>
            </w:tcPrChange>
          </w:tcPr>
          <w:p w14:paraId="6F005E06" w14:textId="57AE2C08" w:rsidR="00CA6D40" w:rsidRPr="00CA6D40" w:rsidRDefault="00CA6D40">
            <w:pPr>
              <w:rPr>
                <w:ins w:id="2663" w:author="Microsoft Office User" w:date="2018-04-10T12:15:00Z"/>
                <w:rFonts w:ascii="Arial" w:hAnsi="Arial" w:cs="Arial"/>
                <w:bCs/>
                <w:rPrChange w:id="2664" w:author="Microsoft Office User" w:date="2018-04-10T12:17:00Z">
                  <w:rPr>
                    <w:ins w:id="2665" w:author="Microsoft Office User" w:date="2018-04-10T12:15:00Z"/>
                    <w:rFonts w:ascii="Arial" w:hAnsi="Arial" w:cs="Arial"/>
                    <w:b/>
                    <w:bCs/>
                  </w:rPr>
                </w:rPrChange>
              </w:rPr>
            </w:pPr>
            <w:ins w:id="2666" w:author="Microsoft Office User" w:date="2018-04-10T12:17:00Z">
              <w:r>
                <w:rPr>
                  <w:rFonts w:ascii="Arial" w:hAnsi="Arial" w:cs="Arial"/>
                  <w:bCs/>
                </w:rPr>
                <w:t xml:space="preserve">4x </w:t>
              </w:r>
              <w:proofErr w:type="spellStart"/>
              <w:r>
                <w:rPr>
                  <w:rFonts w:ascii="Arial" w:hAnsi="Arial" w:cs="Arial"/>
                  <w:bCs/>
                </w:rPr>
                <w:t>Iphone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6</w:t>
              </w:r>
            </w:ins>
          </w:p>
        </w:tc>
        <w:tc>
          <w:tcPr>
            <w:tcW w:w="5522" w:type="dxa"/>
            <w:tcPrChange w:id="2667" w:author="Microsoft Office User" w:date="2018-04-10T12:18:00Z">
              <w:tcPr>
                <w:tcW w:w="5395" w:type="dxa"/>
                <w:gridSpan w:val="2"/>
              </w:tcPr>
            </w:tcPrChange>
          </w:tcPr>
          <w:p w14:paraId="7C240B2E" w14:textId="4FDC018D" w:rsidR="00CA6D40" w:rsidRPr="00CA6D40" w:rsidRDefault="00CA6D40">
            <w:pPr>
              <w:rPr>
                <w:ins w:id="2668" w:author="Microsoft Office User" w:date="2018-04-10T12:15:00Z"/>
                <w:rFonts w:ascii="Arial" w:hAnsi="Arial" w:cs="Arial"/>
                <w:bCs/>
                <w:rPrChange w:id="2669" w:author="Microsoft Office User" w:date="2018-04-10T12:17:00Z">
                  <w:rPr>
                    <w:ins w:id="2670" w:author="Microsoft Office User" w:date="2018-04-10T12:15:00Z"/>
                    <w:rFonts w:ascii="Arial" w:hAnsi="Arial" w:cs="Arial"/>
                    <w:b/>
                    <w:bCs/>
                  </w:rPr>
                </w:rPrChange>
              </w:rPr>
            </w:pPr>
            <w:proofErr w:type="spellStart"/>
            <w:ins w:id="2671" w:author="Microsoft Office User" w:date="2018-04-10T12:17:00Z">
              <w:r>
                <w:rPr>
                  <w:rFonts w:ascii="Arial" w:hAnsi="Arial" w:cs="Arial"/>
                  <w:bCs/>
                </w:rPr>
                <w:t>Đáp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ứng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được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web app</w:t>
              </w:r>
            </w:ins>
          </w:p>
        </w:tc>
      </w:tr>
      <w:tr w:rsidR="00CA6D40" w14:paraId="6F831CE4" w14:textId="77777777" w:rsidTr="00CA6D40">
        <w:trPr>
          <w:trHeight w:val="514"/>
          <w:ins w:id="2672" w:author="Microsoft Office User" w:date="2018-04-10T12:15:00Z"/>
          <w:trPrChange w:id="2673" w:author="Microsoft Office User" w:date="2018-04-10T12:18:00Z">
            <w:trPr>
              <w:gridAfter w:val="0"/>
            </w:trPr>
          </w:trPrChange>
        </w:trPr>
        <w:tc>
          <w:tcPr>
            <w:tcW w:w="5522" w:type="dxa"/>
            <w:tcPrChange w:id="2674" w:author="Microsoft Office User" w:date="2018-04-10T12:18:00Z">
              <w:tcPr>
                <w:tcW w:w="5395" w:type="dxa"/>
              </w:tcPr>
            </w:tcPrChange>
          </w:tcPr>
          <w:p w14:paraId="2E00E184" w14:textId="46346579" w:rsidR="00CA6D40" w:rsidRPr="00CA6D40" w:rsidRDefault="00CA6D40">
            <w:pPr>
              <w:rPr>
                <w:ins w:id="2675" w:author="Microsoft Office User" w:date="2018-04-10T12:15:00Z"/>
                <w:rFonts w:ascii="Arial" w:hAnsi="Arial" w:cs="Arial"/>
                <w:bCs/>
                <w:rPrChange w:id="2676" w:author="Microsoft Office User" w:date="2018-04-10T12:17:00Z">
                  <w:rPr>
                    <w:ins w:id="2677" w:author="Microsoft Office User" w:date="2018-04-10T12:15:00Z"/>
                    <w:rFonts w:ascii="Arial" w:hAnsi="Arial" w:cs="Arial"/>
                    <w:b/>
                    <w:bCs/>
                  </w:rPr>
                </w:rPrChange>
              </w:rPr>
            </w:pPr>
            <w:ins w:id="2678" w:author="Microsoft Office User" w:date="2018-04-10T12:17:00Z">
              <w:r>
                <w:rPr>
                  <w:rFonts w:ascii="Arial" w:hAnsi="Arial" w:cs="Arial"/>
                  <w:bCs/>
                </w:rPr>
                <w:t>2x Redmi note 4x</w:t>
              </w:r>
            </w:ins>
          </w:p>
        </w:tc>
        <w:tc>
          <w:tcPr>
            <w:tcW w:w="5522" w:type="dxa"/>
            <w:tcPrChange w:id="2679" w:author="Microsoft Office User" w:date="2018-04-10T12:18:00Z">
              <w:tcPr>
                <w:tcW w:w="5395" w:type="dxa"/>
                <w:gridSpan w:val="2"/>
              </w:tcPr>
            </w:tcPrChange>
          </w:tcPr>
          <w:p w14:paraId="72D85007" w14:textId="391D8BDE" w:rsidR="00CA6D40" w:rsidRPr="00CA6D40" w:rsidRDefault="00CA6D40">
            <w:pPr>
              <w:rPr>
                <w:ins w:id="2680" w:author="Microsoft Office User" w:date="2018-04-10T12:15:00Z"/>
                <w:rFonts w:ascii="Arial" w:hAnsi="Arial" w:cs="Arial"/>
                <w:bCs/>
                <w:rPrChange w:id="2681" w:author="Microsoft Office User" w:date="2018-04-10T12:17:00Z">
                  <w:rPr>
                    <w:ins w:id="2682" w:author="Microsoft Office User" w:date="2018-04-10T12:15:00Z"/>
                    <w:rFonts w:ascii="Arial" w:hAnsi="Arial" w:cs="Arial"/>
                    <w:b/>
                    <w:bCs/>
                  </w:rPr>
                </w:rPrChange>
              </w:rPr>
            </w:pPr>
            <w:proofErr w:type="spellStart"/>
            <w:ins w:id="2683" w:author="Microsoft Office User" w:date="2018-04-10T12:17:00Z">
              <w:r>
                <w:rPr>
                  <w:rFonts w:ascii="Arial" w:hAnsi="Arial" w:cs="Arial"/>
                  <w:bCs/>
                </w:rPr>
                <w:t>Đáp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ứng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được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web app</w:t>
              </w:r>
            </w:ins>
          </w:p>
        </w:tc>
      </w:tr>
      <w:tr w:rsidR="00CA6D40" w14:paraId="553E58ED" w14:textId="77777777" w:rsidTr="00CA6D40">
        <w:trPr>
          <w:trHeight w:val="1028"/>
          <w:ins w:id="2684" w:author="Microsoft Office User" w:date="2018-04-10T12:16:00Z"/>
          <w:trPrChange w:id="2685" w:author="Microsoft Office User" w:date="2018-04-10T12:18:00Z">
            <w:trPr>
              <w:gridAfter w:val="0"/>
            </w:trPr>
          </w:trPrChange>
        </w:trPr>
        <w:tc>
          <w:tcPr>
            <w:tcW w:w="5522" w:type="dxa"/>
            <w:tcPrChange w:id="2686" w:author="Microsoft Office User" w:date="2018-04-10T12:18:00Z">
              <w:tcPr>
                <w:tcW w:w="5395" w:type="dxa"/>
              </w:tcPr>
            </w:tcPrChange>
          </w:tcPr>
          <w:p w14:paraId="6D0C4603" w14:textId="03635852" w:rsidR="00CA6D40" w:rsidRPr="00CA6D40" w:rsidRDefault="00CA6D40">
            <w:pPr>
              <w:rPr>
                <w:ins w:id="2687" w:author="Microsoft Office User" w:date="2018-04-10T12:16:00Z"/>
                <w:rPrChange w:id="2688" w:author="Microsoft Office User" w:date="2018-04-10T12:17:00Z">
                  <w:rPr>
                    <w:ins w:id="2689" w:author="Microsoft Office User" w:date="2018-04-10T12:16:00Z"/>
                    <w:rFonts w:ascii="Arial" w:hAnsi="Arial" w:cs="Arial"/>
                    <w:b/>
                    <w:bCs/>
                  </w:rPr>
                </w:rPrChange>
              </w:rPr>
            </w:pPr>
            <w:ins w:id="2690" w:author="Microsoft Office User" w:date="2018-04-10T12:17:00Z">
              <w:r>
                <w:rPr>
                  <w:rFonts w:ascii="Arial" w:hAnsi="Arial" w:cs="Arial"/>
                  <w:bCs/>
                </w:rPr>
                <w:t xml:space="preserve">1x </w:t>
              </w:r>
              <w:r w:rsidRPr="00CA6D40">
                <w:rPr>
                  <w:rFonts w:ascii="Arial" w:hAnsi="Arial" w:cs="Arial"/>
                  <w:color w:val="000000"/>
                  <w:rPrChange w:id="2691" w:author="Microsoft Office User" w:date="2018-04-10T12:18:00Z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</w:rPrChange>
                </w:rPr>
                <w:t>Raspberry</w:t>
              </w:r>
              <w:r w:rsidRPr="00CA6D40">
                <w:rPr>
                  <w:rFonts w:ascii="Arial" w:hAnsi="Arial" w:cs="Arial"/>
                  <w:rPrChange w:id="2692" w:author="Microsoft Office User" w:date="2018-04-10T12:18:00Z">
                    <w:rPr/>
                  </w:rPrChange>
                </w:rPr>
                <w:t xml:space="preserve"> 3 B+</w:t>
              </w:r>
            </w:ins>
          </w:p>
        </w:tc>
        <w:tc>
          <w:tcPr>
            <w:tcW w:w="5522" w:type="dxa"/>
            <w:tcPrChange w:id="2693" w:author="Microsoft Office User" w:date="2018-04-10T12:18:00Z">
              <w:tcPr>
                <w:tcW w:w="5395" w:type="dxa"/>
                <w:gridSpan w:val="2"/>
              </w:tcPr>
            </w:tcPrChange>
          </w:tcPr>
          <w:p w14:paraId="0AE6D9CE" w14:textId="518E84ED" w:rsidR="00CA6D40" w:rsidRPr="00CA6D40" w:rsidRDefault="00CA6D40">
            <w:pPr>
              <w:rPr>
                <w:ins w:id="2694" w:author="Microsoft Office User" w:date="2018-04-10T12:16:00Z"/>
                <w:rFonts w:ascii="Arial" w:hAnsi="Arial" w:cs="Arial"/>
                <w:bCs/>
                <w:rPrChange w:id="2695" w:author="Microsoft Office User" w:date="2018-04-10T12:17:00Z">
                  <w:rPr>
                    <w:ins w:id="2696" w:author="Microsoft Office User" w:date="2018-04-10T12:16:00Z"/>
                    <w:rFonts w:ascii="Arial" w:hAnsi="Arial" w:cs="Arial"/>
                    <w:b/>
                    <w:bCs/>
                  </w:rPr>
                </w:rPrChange>
              </w:rPr>
            </w:pPr>
            <w:proofErr w:type="spellStart"/>
            <w:ins w:id="2697" w:author="Microsoft Office User" w:date="2018-04-10T12:18:00Z">
              <w:r>
                <w:rPr>
                  <w:rFonts w:ascii="Arial" w:hAnsi="Arial" w:cs="Arial"/>
                  <w:bCs/>
                </w:rPr>
                <w:t>Có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4 core 1.4 </w:t>
              </w:r>
              <w:proofErr w:type="spellStart"/>
              <w:r>
                <w:rPr>
                  <w:rFonts w:ascii="Arial" w:hAnsi="Arial" w:cs="Arial"/>
                  <w:bCs/>
                </w:rPr>
                <w:t>và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1gb ram, </w:t>
              </w:r>
              <w:proofErr w:type="spellStart"/>
              <w:r>
                <w:rPr>
                  <w:rFonts w:ascii="Arial" w:hAnsi="Arial" w:cs="Arial"/>
                  <w:bCs/>
                </w:rPr>
                <w:t>có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thể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chạy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ubuntu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server </w:t>
              </w:r>
              <w:proofErr w:type="spellStart"/>
              <w:r>
                <w:rPr>
                  <w:rFonts w:ascii="Arial" w:hAnsi="Arial" w:cs="Arial"/>
                  <w:bCs/>
                </w:rPr>
                <w:t>để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làm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1 server local</w:t>
              </w:r>
            </w:ins>
          </w:p>
        </w:tc>
      </w:tr>
      <w:tr w:rsidR="00CA6D40" w14:paraId="0B109BE7" w14:textId="77777777" w:rsidTr="00CA6D40">
        <w:trPr>
          <w:trHeight w:val="1028"/>
          <w:ins w:id="2698" w:author="Microsoft Office User" w:date="2018-04-10T12:19:00Z"/>
        </w:trPr>
        <w:tc>
          <w:tcPr>
            <w:tcW w:w="5522" w:type="dxa"/>
          </w:tcPr>
          <w:p w14:paraId="01D84FB8" w14:textId="415C98BF" w:rsidR="00CA6D40" w:rsidRDefault="00CA6D40">
            <w:pPr>
              <w:rPr>
                <w:ins w:id="2699" w:author="Microsoft Office User" w:date="2018-04-10T12:19:00Z"/>
                <w:rFonts w:ascii="Arial" w:hAnsi="Arial" w:cs="Arial"/>
                <w:bCs/>
              </w:rPr>
            </w:pPr>
            <w:ins w:id="2700" w:author="Microsoft Office User" w:date="2018-04-10T12:19:00Z">
              <w:r>
                <w:rPr>
                  <w:rFonts w:ascii="Arial" w:hAnsi="Arial" w:cs="Arial"/>
                  <w:bCs/>
                </w:rPr>
                <w:t xml:space="preserve">3x Modem </w:t>
              </w:r>
              <w:proofErr w:type="spellStart"/>
              <w:r>
                <w:rPr>
                  <w:rFonts w:ascii="Arial" w:hAnsi="Arial" w:cs="Arial"/>
                  <w:bCs/>
                </w:rPr>
                <w:t>wifi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và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4 repeater</w:t>
              </w:r>
            </w:ins>
          </w:p>
        </w:tc>
        <w:tc>
          <w:tcPr>
            <w:tcW w:w="5522" w:type="dxa"/>
          </w:tcPr>
          <w:p w14:paraId="6277053B" w14:textId="185CBA4B" w:rsidR="00CA6D40" w:rsidRDefault="00CA6D40">
            <w:pPr>
              <w:rPr>
                <w:ins w:id="2701" w:author="Microsoft Office User" w:date="2018-04-10T12:19:00Z"/>
                <w:rFonts w:ascii="Arial" w:hAnsi="Arial" w:cs="Arial"/>
                <w:bCs/>
              </w:rPr>
            </w:pPr>
            <w:ins w:id="2702" w:author="Microsoft Office User" w:date="2018-04-10T12:19:00Z">
              <w:r>
                <w:rPr>
                  <w:rFonts w:ascii="Arial" w:hAnsi="Arial" w:cs="Arial"/>
                  <w:bCs/>
                </w:rPr>
                <w:t xml:space="preserve">Cho </w:t>
              </w:r>
              <w:proofErr w:type="spellStart"/>
              <w:r>
                <w:rPr>
                  <w:rFonts w:ascii="Arial" w:hAnsi="Arial" w:cs="Arial"/>
                  <w:bCs/>
                </w:rPr>
                <w:t>độ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phủ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sóng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tốt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bCs/>
                </w:rPr>
                <w:t>cung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cấp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môi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trường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hoàn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thiện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cho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web apps</w:t>
              </w:r>
            </w:ins>
          </w:p>
        </w:tc>
      </w:tr>
      <w:tr w:rsidR="00CA6D40" w14:paraId="65143F61" w14:textId="77777777" w:rsidTr="00F1027C">
        <w:trPr>
          <w:trHeight w:val="1028"/>
          <w:ins w:id="2703" w:author="Microsoft Office User" w:date="2018-04-10T12:19:00Z"/>
        </w:trPr>
        <w:tc>
          <w:tcPr>
            <w:tcW w:w="11044" w:type="dxa"/>
            <w:gridSpan w:val="2"/>
          </w:tcPr>
          <w:p w14:paraId="259520B3" w14:textId="0E971B5F" w:rsidR="00CA6D40" w:rsidRDefault="00CA6D40">
            <w:pPr>
              <w:rPr>
                <w:ins w:id="2704" w:author="Microsoft Office User" w:date="2018-04-10T12:19:00Z"/>
                <w:rFonts w:ascii="Arial" w:hAnsi="Arial" w:cs="Arial"/>
                <w:bCs/>
              </w:rPr>
            </w:pPr>
            <w:proofErr w:type="spellStart"/>
            <w:ins w:id="2705" w:author="Microsoft Office User" w:date="2018-04-10T12:20:00Z">
              <w:r>
                <w:rPr>
                  <w:rFonts w:ascii="Arial" w:hAnsi="Arial" w:cs="Arial"/>
                  <w:bCs/>
                </w:rPr>
                <w:t>Mọi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nhân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viên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và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quản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lý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viên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đều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biết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sơ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qua tin </w:t>
              </w:r>
              <w:proofErr w:type="spellStart"/>
              <w:r>
                <w:rPr>
                  <w:rFonts w:ascii="Arial" w:hAnsi="Arial" w:cs="Arial"/>
                  <w:bCs/>
                </w:rPr>
                <w:t>học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văn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phòng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-&gt; </w:t>
              </w:r>
              <w:proofErr w:type="spellStart"/>
              <w:r>
                <w:rPr>
                  <w:rFonts w:ascii="Arial" w:hAnsi="Arial" w:cs="Arial"/>
                  <w:bCs/>
                </w:rPr>
                <w:t>có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thể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làm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quan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với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ứng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dụng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web apps 1 </w:t>
              </w:r>
              <w:proofErr w:type="spellStart"/>
              <w:r>
                <w:rPr>
                  <w:rFonts w:ascii="Arial" w:hAnsi="Arial" w:cs="Arial"/>
                  <w:bCs/>
                </w:rPr>
                <w:t>cách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thuận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tiện</w:t>
              </w:r>
            </w:ins>
            <w:proofErr w:type="spellEnd"/>
          </w:p>
        </w:tc>
      </w:tr>
    </w:tbl>
    <w:p w14:paraId="5AFD6C5E" w14:textId="46D993A9" w:rsidR="00CA6D40" w:rsidRDefault="00CA6D40">
      <w:pPr>
        <w:rPr>
          <w:ins w:id="2706" w:author="Microsoft Office User" w:date="2018-04-10T12:16:00Z"/>
          <w:rFonts w:ascii="Arial" w:hAnsi="Arial" w:cs="Arial"/>
          <w:b/>
          <w:bCs/>
        </w:rPr>
      </w:pPr>
    </w:p>
    <w:p w14:paraId="240298CE" w14:textId="77777777" w:rsidR="00CA6D40" w:rsidRDefault="00CA6D40">
      <w:pPr>
        <w:spacing w:after="160" w:line="259" w:lineRule="auto"/>
        <w:rPr>
          <w:ins w:id="2707" w:author="Microsoft Office User" w:date="2018-04-10T12:16:00Z"/>
          <w:rFonts w:ascii="Arial" w:hAnsi="Arial" w:cs="Arial"/>
          <w:b/>
          <w:bCs/>
        </w:rPr>
      </w:pPr>
      <w:ins w:id="2708" w:author="Microsoft Office User" w:date="2018-04-10T12:16:00Z">
        <w:r>
          <w:rPr>
            <w:rFonts w:ascii="Arial" w:hAnsi="Arial" w:cs="Arial"/>
            <w:b/>
            <w:bCs/>
          </w:rPr>
          <w:br w:type="page"/>
        </w:r>
      </w:ins>
    </w:p>
    <w:p w14:paraId="68C41EAC" w14:textId="77777777" w:rsidR="00491339" w:rsidRPr="00CA6D40" w:rsidRDefault="00491339">
      <w:pPr>
        <w:rPr>
          <w:ins w:id="2709" w:author="Microsoft Office User" w:date="2018-03-27T23:36:00Z"/>
          <w:rFonts w:ascii="Arial" w:hAnsi="Arial" w:cs="Arial"/>
          <w:b/>
          <w:bCs/>
          <w:rPrChange w:id="2710" w:author="Microsoft Office User" w:date="2018-04-10T12:15:00Z">
            <w:rPr>
              <w:ins w:id="2711" w:author="Microsoft Office User" w:date="2018-03-27T23:36:00Z"/>
              <w:b/>
              <w:bCs/>
            </w:rPr>
          </w:rPrChange>
        </w:rPr>
      </w:pPr>
    </w:p>
    <w:p w14:paraId="07CB93BF" w14:textId="663D5BF3" w:rsidR="007E56BA" w:rsidRPr="00CA6D40" w:rsidRDefault="007E56BA">
      <w:pPr>
        <w:rPr>
          <w:rFonts w:ascii="Arial" w:hAnsi="Arial" w:cs="Arial"/>
          <w:b/>
          <w:bCs/>
          <w:rPrChange w:id="2712" w:author="Microsoft Office User" w:date="2018-04-10T12:15:00Z">
            <w:rPr/>
          </w:rPrChange>
        </w:rPr>
      </w:pPr>
      <w:proofErr w:type="spellStart"/>
      <w:r w:rsidRPr="00CA6D40">
        <w:rPr>
          <w:rFonts w:ascii="Arial" w:hAnsi="Arial" w:cs="Arial"/>
          <w:b/>
          <w:bCs/>
          <w:rPrChange w:id="2713" w:author="Microsoft Office User" w:date="2018-04-10T12:15:00Z">
            <w:rPr>
              <w:b/>
              <w:bCs/>
            </w:rPr>
          </w:rPrChange>
        </w:rPr>
        <w:t>Chương</w:t>
      </w:r>
      <w:proofErr w:type="spellEnd"/>
      <w:r w:rsidRPr="00CA6D40">
        <w:rPr>
          <w:rFonts w:ascii="Arial" w:hAnsi="Arial" w:cs="Arial"/>
          <w:b/>
          <w:bCs/>
          <w:rPrChange w:id="2714" w:author="Microsoft Office User" w:date="2018-04-10T12:15:00Z">
            <w:rPr>
              <w:b/>
              <w:bCs/>
            </w:rPr>
          </w:rPrChange>
        </w:rPr>
        <w:t xml:space="preserve"> 2: </w:t>
      </w:r>
      <w:proofErr w:type="spellStart"/>
      <w:r w:rsidRPr="00CA6D40">
        <w:rPr>
          <w:rFonts w:ascii="Arial" w:hAnsi="Arial" w:cs="Arial"/>
          <w:b/>
          <w:bCs/>
          <w:rPrChange w:id="2715" w:author="Microsoft Office User" w:date="2018-04-10T12:15:00Z">
            <w:rPr>
              <w:b/>
              <w:bCs/>
            </w:rPr>
          </w:rPrChange>
        </w:rPr>
        <w:t>Phân</w:t>
      </w:r>
      <w:proofErr w:type="spellEnd"/>
      <w:r w:rsidRPr="00CA6D40">
        <w:rPr>
          <w:rFonts w:ascii="Arial" w:hAnsi="Arial" w:cs="Arial"/>
          <w:b/>
          <w:bCs/>
          <w:rPrChange w:id="2716" w:author="Microsoft Office User" w:date="2018-04-10T12:15:00Z">
            <w:rPr>
              <w:b/>
              <w:bCs/>
            </w:rPr>
          </w:rPrChange>
        </w:rPr>
        <w:t xml:space="preserve"> </w:t>
      </w:r>
      <w:proofErr w:type="spellStart"/>
      <w:r w:rsidRPr="00CA6D40">
        <w:rPr>
          <w:rFonts w:ascii="Arial" w:hAnsi="Arial" w:cs="Arial"/>
          <w:b/>
          <w:bCs/>
          <w:rPrChange w:id="2717" w:author="Microsoft Office User" w:date="2018-04-10T12:15:00Z">
            <w:rPr>
              <w:b/>
              <w:bCs/>
            </w:rPr>
          </w:rPrChange>
        </w:rPr>
        <w:t>tích</w:t>
      </w:r>
      <w:proofErr w:type="spellEnd"/>
    </w:p>
    <w:p w14:paraId="27EFAB2E" w14:textId="32AB1EFC" w:rsidR="007E56BA" w:rsidRPr="00CA6D40" w:rsidRDefault="007E56BA" w:rsidP="67CA2932">
      <w:pPr>
        <w:pStyle w:val="ListParagraph"/>
        <w:numPr>
          <w:ilvl w:val="0"/>
          <w:numId w:val="3"/>
        </w:numPr>
        <w:rPr>
          <w:ins w:id="2718" w:author="Hoan Ng" w:date="2017-04-05T14:44:00Z"/>
          <w:rFonts w:ascii="Arial" w:hAnsi="Arial" w:cs="Arial"/>
          <w:rPrChange w:id="2719" w:author="Microsoft Office User" w:date="2018-04-10T12:15:00Z">
            <w:rPr>
              <w:ins w:id="2720" w:author="Hoan Ng" w:date="2017-04-05T14:44:00Z"/>
            </w:rPr>
          </w:rPrChange>
        </w:rPr>
      </w:pPr>
      <w:proofErr w:type="spellStart"/>
      <w:r w:rsidRPr="00CA6D40">
        <w:rPr>
          <w:rFonts w:ascii="Arial" w:hAnsi="Arial" w:cs="Arial"/>
          <w:rPrChange w:id="2721" w:author="Microsoft Office User" w:date="2018-04-10T12:15:00Z">
            <w:rPr/>
          </w:rPrChange>
        </w:rPr>
        <w:t>Lược</w:t>
      </w:r>
      <w:proofErr w:type="spellEnd"/>
      <w:r w:rsidRPr="00CA6D40">
        <w:rPr>
          <w:rFonts w:ascii="Arial" w:hAnsi="Arial" w:cs="Arial"/>
          <w:rPrChange w:id="2722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723" w:author="Microsoft Office User" w:date="2018-04-10T12:15:00Z">
            <w:rPr/>
          </w:rPrChange>
        </w:rPr>
        <w:t>đồ</w:t>
      </w:r>
      <w:proofErr w:type="spellEnd"/>
      <w:r w:rsidRPr="00CA6D40">
        <w:rPr>
          <w:rFonts w:ascii="Arial" w:hAnsi="Arial" w:cs="Arial"/>
          <w:rPrChange w:id="2724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725" w:author="Microsoft Office User" w:date="2018-04-10T12:15:00Z">
            <w:rPr/>
          </w:rPrChange>
        </w:rPr>
        <w:t>phân</w:t>
      </w:r>
      <w:proofErr w:type="spellEnd"/>
      <w:r w:rsidRPr="00CA6D40">
        <w:rPr>
          <w:rFonts w:ascii="Arial" w:hAnsi="Arial" w:cs="Arial"/>
          <w:rPrChange w:id="2726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727" w:author="Microsoft Office User" w:date="2018-04-10T12:15:00Z">
            <w:rPr/>
          </w:rPrChange>
        </w:rPr>
        <w:t>chức</w:t>
      </w:r>
      <w:proofErr w:type="spellEnd"/>
      <w:r w:rsidRPr="00CA6D40">
        <w:rPr>
          <w:rFonts w:ascii="Arial" w:hAnsi="Arial" w:cs="Arial"/>
          <w:rPrChange w:id="2728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729" w:author="Microsoft Office User" w:date="2018-04-10T12:15:00Z">
            <w:rPr/>
          </w:rPrChange>
        </w:rPr>
        <w:t>năng</w:t>
      </w:r>
      <w:proofErr w:type="spellEnd"/>
      <w:r w:rsidR="00BC30BA" w:rsidRPr="00CA6D40">
        <w:rPr>
          <w:rFonts w:ascii="Arial" w:hAnsi="Arial" w:cs="Arial"/>
          <w:rPrChange w:id="2730" w:author="Microsoft Office User" w:date="2018-04-10T12:15:00Z">
            <w:rPr/>
          </w:rPrChange>
        </w:rPr>
        <w:t xml:space="preserve"> (FDD)</w:t>
      </w:r>
    </w:p>
    <w:p w14:paraId="4C146DFD" w14:textId="0BDB0578" w:rsidR="00CA6D40" w:rsidRPr="00CA6D40" w:rsidRDefault="0095052C" w:rsidP="00CA6D40">
      <w:pPr>
        <w:pStyle w:val="ListParagraph"/>
        <w:numPr>
          <w:ilvl w:val="1"/>
          <w:numId w:val="3"/>
        </w:numPr>
        <w:rPr>
          <w:ins w:id="2731" w:author="Hoan Ng" w:date="2017-04-05T14:44:00Z"/>
          <w:rFonts w:ascii="Arial" w:hAnsi="Arial" w:cs="Arial"/>
          <w:rPrChange w:id="2732" w:author="Microsoft Office User" w:date="2018-04-10T12:21:00Z">
            <w:rPr>
              <w:ins w:id="2733" w:author="Hoan Ng" w:date="2017-04-05T14:44:00Z"/>
            </w:rPr>
          </w:rPrChange>
        </w:rPr>
        <w:pPrChange w:id="2734" w:author="Hoan Ng" w:date="2017-04-05T14:44:00Z">
          <w:pPr>
            <w:pStyle w:val="ListParagraph"/>
            <w:numPr>
              <w:numId w:val="3"/>
            </w:numPr>
            <w:ind w:hanging="360"/>
          </w:pPr>
        </w:pPrChange>
      </w:pPr>
      <w:proofErr w:type="spellStart"/>
      <w:ins w:id="2735" w:author="Hoan Ng" w:date="2017-04-05T14:44:00Z">
        <w:r w:rsidRPr="00CA6D40">
          <w:rPr>
            <w:rFonts w:ascii="Arial" w:hAnsi="Arial" w:cs="Arial"/>
            <w:rPrChange w:id="2736" w:author="Microsoft Office User" w:date="2018-04-10T12:15:00Z">
              <w:rPr/>
            </w:rPrChange>
          </w:rPr>
          <w:t>Lược</w:t>
        </w:r>
        <w:proofErr w:type="spellEnd"/>
        <w:r w:rsidRPr="00CA6D40">
          <w:rPr>
            <w:rFonts w:ascii="Arial" w:hAnsi="Arial" w:cs="Arial"/>
            <w:rPrChange w:id="2737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2738" w:author="Microsoft Office User" w:date="2018-04-10T12:15:00Z">
              <w:rPr/>
            </w:rPrChange>
          </w:rPr>
          <w:t>đồ</w:t>
        </w:r>
        <w:proofErr w:type="spellEnd"/>
        <w:r w:rsidRPr="00CA6D40">
          <w:rPr>
            <w:rFonts w:ascii="Arial" w:hAnsi="Arial" w:cs="Arial"/>
            <w:rPrChange w:id="2739" w:author="Microsoft Office User" w:date="2018-04-10T12:15:00Z">
              <w:rPr/>
            </w:rPrChange>
          </w:rPr>
          <w:t xml:space="preserve"> FDD</w:t>
        </w:r>
      </w:ins>
    </w:p>
    <w:p w14:paraId="250AD1B3" w14:textId="77777777" w:rsidR="00CA6D40" w:rsidRDefault="00CA6D40" w:rsidP="00CA6D40">
      <w:pPr>
        <w:spacing w:after="160" w:line="259" w:lineRule="auto"/>
        <w:jc w:val="center"/>
        <w:rPr>
          <w:ins w:id="2740" w:author="Microsoft Office User" w:date="2018-04-10T12:22:00Z"/>
          <w:rFonts w:ascii="Arial" w:hAnsi="Arial" w:cs="Arial"/>
        </w:rPr>
        <w:pPrChange w:id="2741" w:author="Microsoft Office User" w:date="2018-04-10T12:22:00Z">
          <w:pPr>
            <w:spacing w:after="160" w:line="259" w:lineRule="auto"/>
          </w:pPr>
        </w:pPrChange>
      </w:pPr>
      <w:ins w:id="2742" w:author="Microsoft Office User" w:date="2018-04-10T12:22:00Z">
        <w:r>
          <w:rPr>
            <w:rFonts w:ascii="Arial" w:eastAsiaTheme="minorHAnsi" w:hAnsi="Arial" w:cs="Arial"/>
            <w:noProof/>
            <w:sz w:val="22"/>
            <w:szCs w:val="22"/>
          </w:rPr>
          <w:drawing>
            <wp:inline distT="0" distB="0" distL="0" distR="0" wp14:anchorId="7E5D304C" wp14:editId="5812D23D">
              <wp:extent cx="3890010" cy="2933323"/>
              <wp:effectExtent l="0" t="0" r="0" b="635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hân rã chức năng.png"/>
                      <pic:cNvPicPr/>
                    </pic:nvPicPr>
                    <pic:blipFill rotWithShape="1"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b="67921"/>
                      <a:stretch/>
                    </pic:blipFill>
                    <pic:spPr bwMode="auto">
                      <a:xfrm>
                        <a:off x="0" y="0"/>
                        <a:ext cx="3890010" cy="2933323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5F11A1C7" w14:textId="77777777" w:rsidR="00CA6D40" w:rsidRDefault="00CA6D40" w:rsidP="00CA6D40">
      <w:pPr>
        <w:spacing w:after="160" w:line="259" w:lineRule="auto"/>
        <w:jc w:val="center"/>
        <w:rPr>
          <w:ins w:id="2743" w:author="Microsoft Office User" w:date="2018-04-10T12:22:00Z"/>
          <w:rFonts w:ascii="Arial" w:hAnsi="Arial" w:cs="Arial"/>
        </w:rPr>
        <w:pPrChange w:id="2744" w:author="Microsoft Office User" w:date="2018-04-10T12:22:00Z">
          <w:pPr>
            <w:spacing w:after="160" w:line="259" w:lineRule="auto"/>
          </w:pPr>
        </w:pPrChange>
      </w:pPr>
      <w:ins w:id="2745" w:author="Microsoft Office User" w:date="2018-04-10T12:22:00Z">
        <w:r>
          <w:rPr>
            <w:rFonts w:ascii="Arial" w:hAnsi="Arial" w:cs="Arial"/>
            <w:noProof/>
          </w:rPr>
          <w:drawing>
            <wp:inline distT="0" distB="0" distL="0" distR="0" wp14:anchorId="7850988D" wp14:editId="65EA0D6B">
              <wp:extent cx="3889806" cy="3068804"/>
              <wp:effectExtent l="0" t="0" r="0" b="5080"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hân rã chức năng.png"/>
                      <pic:cNvPicPr/>
                    </pic:nvPicPr>
                    <pic:blipFill rotWithShape="1"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3171" b="33267"/>
                      <a:stretch/>
                    </pic:blipFill>
                    <pic:spPr bwMode="auto">
                      <a:xfrm>
                        <a:off x="0" y="0"/>
                        <a:ext cx="3890010" cy="3068965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40C2B99B" w14:textId="1BF302AD" w:rsidR="00CA6D40" w:rsidRDefault="00CA6D40" w:rsidP="00CA6D40">
      <w:pPr>
        <w:spacing w:after="160" w:line="259" w:lineRule="auto"/>
        <w:jc w:val="center"/>
        <w:rPr>
          <w:ins w:id="2746" w:author="Microsoft Office User" w:date="2018-04-10T12:21:00Z"/>
          <w:rFonts w:ascii="Arial" w:eastAsiaTheme="minorHAnsi" w:hAnsi="Arial" w:cs="Arial"/>
          <w:sz w:val="22"/>
          <w:szCs w:val="22"/>
        </w:rPr>
        <w:pPrChange w:id="2747" w:author="Microsoft Office User" w:date="2018-04-10T12:22:00Z">
          <w:pPr>
            <w:spacing w:after="160" w:line="259" w:lineRule="auto"/>
          </w:pPr>
        </w:pPrChange>
      </w:pPr>
      <w:ins w:id="2748" w:author="Microsoft Office User" w:date="2018-04-10T12:22:00Z">
        <w:r>
          <w:rPr>
            <w:rFonts w:ascii="Arial" w:hAnsi="Arial" w:cs="Arial"/>
            <w:noProof/>
          </w:rPr>
          <w:lastRenderedPageBreak/>
          <w:drawing>
            <wp:inline distT="0" distB="0" distL="0" distR="0" wp14:anchorId="222DE988" wp14:editId="5534CBB4">
              <wp:extent cx="3889828" cy="2878782"/>
              <wp:effectExtent l="0" t="0" r="0" b="4445"/>
              <wp:docPr id="6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hân rã chức năng.png"/>
                      <pic:cNvPicPr/>
                    </pic:nvPicPr>
                    <pic:blipFill rotWithShape="1"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68516"/>
                      <a:stretch/>
                    </pic:blipFill>
                    <pic:spPr bwMode="auto">
                      <a:xfrm>
                        <a:off x="0" y="0"/>
                        <a:ext cx="3890010" cy="287891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79383104" w14:textId="14057A7D" w:rsidR="00CA6D40" w:rsidRPr="00B73662" w:rsidRDefault="0095052C" w:rsidP="00B73662">
      <w:pPr>
        <w:pStyle w:val="ListParagraph"/>
        <w:numPr>
          <w:ilvl w:val="1"/>
          <w:numId w:val="3"/>
        </w:numPr>
        <w:rPr>
          <w:rFonts w:ascii="Arial" w:hAnsi="Arial" w:cs="Arial"/>
          <w:rPrChange w:id="2749" w:author="Microsoft Office User" w:date="2018-04-10T12:24:00Z">
            <w:rPr/>
          </w:rPrChange>
        </w:rPr>
        <w:pPrChange w:id="2750" w:author="Hoan Ng" w:date="2017-04-05T14:44:00Z">
          <w:pPr>
            <w:pStyle w:val="ListParagraph"/>
            <w:numPr>
              <w:numId w:val="3"/>
            </w:numPr>
            <w:ind w:hanging="360"/>
          </w:pPr>
        </w:pPrChange>
      </w:pPr>
      <w:proofErr w:type="spellStart"/>
      <w:ins w:id="2751" w:author="Hoan Ng" w:date="2017-04-05T14:44:00Z">
        <w:r w:rsidRPr="00CA6D40">
          <w:rPr>
            <w:rFonts w:ascii="Arial" w:hAnsi="Arial" w:cs="Arial"/>
            <w:rPrChange w:id="2752" w:author="Microsoft Office User" w:date="2018-04-10T12:15:00Z">
              <w:rPr/>
            </w:rPrChange>
          </w:rPr>
          <w:t>Bảng</w:t>
        </w:r>
        <w:proofErr w:type="spellEnd"/>
        <w:r w:rsidRPr="00CA6D40">
          <w:rPr>
            <w:rFonts w:ascii="Arial" w:hAnsi="Arial" w:cs="Arial"/>
            <w:rPrChange w:id="2753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2754" w:author="Microsoft Office User" w:date="2018-04-10T12:15:00Z">
              <w:rPr/>
            </w:rPrChange>
          </w:rPr>
          <w:t>g</w:t>
        </w:r>
      </w:ins>
      <w:del w:id="2755">
        <w:r w:rsidRPr="00CA6D40" w:rsidDel="00CA6D40">
          <w:rPr>
            <w:rFonts w:ascii="Arial" w:hAnsi="Arial" w:cs="Arial"/>
            <w:rPrChange w:id="2756" w:author="Microsoft Office User" w:date="2018-04-10T12:15:00Z">
              <w:rPr/>
            </w:rPrChange>
          </w:rPr>
          <w:delText>i</w:delText>
        </w:r>
      </w:del>
      <w:ins w:id="2757" w:author="Microsoft Office User" w:date="2018-04-10T12:15:00Z">
        <w:r w:rsidRPr="00CA6D40">
          <w:rPr>
            <w:rFonts w:ascii="Arial" w:hAnsi="Arial" w:cs="Arial"/>
            <w:rPrChange w:id="2758" w:author="Microsoft Office User" w:date="2018-04-10T12:15:00Z">
              <w:rPr/>
            </w:rPrChange>
          </w:rPr>
          <w:t>ả</w:t>
        </w:r>
      </w:ins>
      <w:ins w:id="2759" w:author="Hoan Ng" w:date="2017-04-05T14:44:00Z">
        <w:r w:rsidRPr="00CA6D40">
          <w:rPr>
            <w:rFonts w:ascii="Arial" w:hAnsi="Arial" w:cs="Arial"/>
            <w:rPrChange w:id="2760" w:author="Microsoft Office User" w:date="2018-04-10T12:15:00Z">
              <w:rPr/>
            </w:rPrChange>
          </w:rPr>
          <w:t>i</w:t>
        </w:r>
        <w:proofErr w:type="spellEnd"/>
        <w:r w:rsidRPr="00CA6D40">
          <w:rPr>
            <w:rFonts w:ascii="Arial" w:hAnsi="Arial" w:cs="Arial"/>
            <w:rPrChange w:id="2761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2762" w:author="Microsoft Office User" w:date="2018-04-10T12:15:00Z">
              <w:rPr/>
            </w:rPrChange>
          </w:rPr>
          <w:t>thích</w:t>
        </w:r>
        <w:proofErr w:type="spellEnd"/>
        <w:r w:rsidRPr="00CA6D40">
          <w:rPr>
            <w:rFonts w:ascii="Arial" w:hAnsi="Arial" w:cs="Arial"/>
            <w:rPrChange w:id="2763" w:author="Microsoft Office User" w:date="2018-04-10T12:15:00Z">
              <w:rPr/>
            </w:rPrChange>
          </w:rPr>
          <w:t>/</w:t>
        </w:r>
        <w:proofErr w:type="spellStart"/>
        <w:r w:rsidRPr="00CA6D40">
          <w:rPr>
            <w:rFonts w:ascii="Arial" w:hAnsi="Arial" w:cs="Arial"/>
            <w:rPrChange w:id="2764" w:author="Microsoft Office User" w:date="2018-04-10T12:15:00Z">
              <w:rPr/>
            </w:rPrChange>
          </w:rPr>
          <w:t>mô</w:t>
        </w:r>
        <w:proofErr w:type="spellEnd"/>
        <w:r w:rsidRPr="00CA6D40">
          <w:rPr>
            <w:rFonts w:ascii="Arial" w:hAnsi="Arial" w:cs="Arial"/>
            <w:rPrChange w:id="2765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2766" w:author="Microsoft Office User" w:date="2018-04-10T12:15:00Z">
              <w:rPr/>
            </w:rPrChange>
          </w:rPr>
          <w:t>tả</w:t>
        </w:r>
        <w:proofErr w:type="spellEnd"/>
        <w:r w:rsidRPr="00CA6D40">
          <w:rPr>
            <w:rFonts w:ascii="Arial" w:hAnsi="Arial" w:cs="Arial"/>
            <w:rPrChange w:id="2767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2768" w:author="Microsoft Office User" w:date="2018-04-10T12:15:00Z">
              <w:rPr/>
            </w:rPrChange>
          </w:rPr>
          <w:t>các</w:t>
        </w:r>
        <w:proofErr w:type="spellEnd"/>
        <w:r w:rsidRPr="00CA6D40">
          <w:rPr>
            <w:rFonts w:ascii="Arial" w:hAnsi="Arial" w:cs="Arial"/>
            <w:rPrChange w:id="2769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2770" w:author="Microsoft Office User" w:date="2018-04-10T12:15:00Z">
              <w:rPr/>
            </w:rPrChange>
          </w:rPr>
          <w:t>chức</w:t>
        </w:r>
        <w:proofErr w:type="spellEnd"/>
        <w:r w:rsidRPr="00CA6D40">
          <w:rPr>
            <w:rFonts w:ascii="Arial" w:hAnsi="Arial" w:cs="Arial"/>
            <w:rPrChange w:id="2771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2772" w:author="Microsoft Office User" w:date="2018-04-10T12:15:00Z">
              <w:rPr/>
            </w:rPrChange>
          </w:rPr>
          <w:t>năng</w:t>
        </w:r>
      </w:ins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73662" w14:paraId="06CB50D0" w14:textId="77777777" w:rsidTr="00B73662">
        <w:trPr>
          <w:ins w:id="2773" w:author="Microsoft Office User" w:date="2018-04-10T12:25:00Z"/>
        </w:trPr>
        <w:tc>
          <w:tcPr>
            <w:tcW w:w="5395" w:type="dxa"/>
          </w:tcPr>
          <w:p w14:paraId="22961AED" w14:textId="668A5C0C" w:rsidR="00B73662" w:rsidRPr="00B73662" w:rsidRDefault="00B73662" w:rsidP="00B73662">
            <w:pPr>
              <w:spacing w:after="160" w:line="259" w:lineRule="auto"/>
              <w:jc w:val="center"/>
              <w:rPr>
                <w:ins w:id="2774" w:author="Microsoft Office User" w:date="2018-04-10T12:25:00Z"/>
                <w:rFonts w:ascii="Arial" w:hAnsi="Arial" w:cs="Arial"/>
                <w:b/>
                <w:rPrChange w:id="2775" w:author="Microsoft Office User" w:date="2018-04-10T12:25:00Z">
                  <w:rPr>
                    <w:ins w:id="2776" w:author="Microsoft Office User" w:date="2018-04-10T12:25:00Z"/>
                    <w:rFonts w:ascii="Arial" w:hAnsi="Arial" w:cs="Arial"/>
                  </w:rPr>
                </w:rPrChange>
              </w:rPr>
              <w:pPrChange w:id="2777" w:author="Microsoft Office User" w:date="2018-04-10T12:25:00Z">
                <w:pPr>
                  <w:spacing w:after="160" w:line="259" w:lineRule="auto"/>
                </w:pPr>
              </w:pPrChange>
            </w:pPr>
            <w:proofErr w:type="spellStart"/>
            <w:ins w:id="2778" w:author="Microsoft Office User" w:date="2018-04-10T12:25:00Z">
              <w:r w:rsidRPr="00B73662">
                <w:rPr>
                  <w:rFonts w:ascii="Arial" w:hAnsi="Arial" w:cs="Arial"/>
                  <w:b/>
                  <w:rPrChange w:id="2779" w:author="Microsoft Office User" w:date="2018-04-10T12:25:00Z">
                    <w:rPr>
                      <w:rFonts w:ascii="Arial" w:hAnsi="Arial" w:cs="Arial"/>
                    </w:rPr>
                  </w:rPrChange>
                </w:rPr>
                <w:t>Chức</w:t>
              </w:r>
              <w:proofErr w:type="spellEnd"/>
              <w:r w:rsidRPr="00B73662">
                <w:rPr>
                  <w:rFonts w:ascii="Arial" w:hAnsi="Arial" w:cs="Arial"/>
                  <w:b/>
                  <w:rPrChange w:id="2780" w:author="Microsoft Office User" w:date="2018-04-10T12:25:00Z">
                    <w:rPr>
                      <w:rFonts w:ascii="Arial" w:hAnsi="Arial" w:cs="Arial"/>
                    </w:rPr>
                  </w:rPrChange>
                </w:rPr>
                <w:t xml:space="preserve"> </w:t>
              </w:r>
              <w:proofErr w:type="spellStart"/>
              <w:r w:rsidRPr="00B73662">
                <w:rPr>
                  <w:rFonts w:ascii="Arial" w:hAnsi="Arial" w:cs="Arial"/>
                  <w:b/>
                  <w:rPrChange w:id="2781" w:author="Microsoft Office User" w:date="2018-04-10T12:25:00Z">
                    <w:rPr>
                      <w:rFonts w:ascii="Arial" w:hAnsi="Arial" w:cs="Arial"/>
                    </w:rPr>
                  </w:rPrChange>
                </w:rPr>
                <w:t>năng</w:t>
              </w:r>
              <w:proofErr w:type="spellEnd"/>
            </w:ins>
          </w:p>
        </w:tc>
        <w:tc>
          <w:tcPr>
            <w:tcW w:w="5395" w:type="dxa"/>
          </w:tcPr>
          <w:p w14:paraId="7393C3CC" w14:textId="64FA22E8" w:rsidR="00B73662" w:rsidRPr="00B73662" w:rsidRDefault="00B73662" w:rsidP="00B73662">
            <w:pPr>
              <w:spacing w:after="160" w:line="259" w:lineRule="auto"/>
              <w:jc w:val="center"/>
              <w:rPr>
                <w:ins w:id="2782" w:author="Microsoft Office User" w:date="2018-04-10T12:25:00Z"/>
                <w:rFonts w:ascii="Arial" w:hAnsi="Arial" w:cs="Arial"/>
                <w:b/>
                <w:rPrChange w:id="2783" w:author="Microsoft Office User" w:date="2018-04-10T12:25:00Z">
                  <w:rPr>
                    <w:ins w:id="2784" w:author="Microsoft Office User" w:date="2018-04-10T12:25:00Z"/>
                    <w:rFonts w:ascii="Arial" w:hAnsi="Arial" w:cs="Arial"/>
                  </w:rPr>
                </w:rPrChange>
              </w:rPr>
              <w:pPrChange w:id="2785" w:author="Microsoft Office User" w:date="2018-04-10T12:25:00Z">
                <w:pPr>
                  <w:spacing w:after="160" w:line="259" w:lineRule="auto"/>
                </w:pPr>
              </w:pPrChange>
            </w:pPr>
            <w:proofErr w:type="spellStart"/>
            <w:ins w:id="2786" w:author="Microsoft Office User" w:date="2018-04-10T12:25:00Z">
              <w:r w:rsidRPr="00B73662">
                <w:rPr>
                  <w:rFonts w:ascii="Arial" w:hAnsi="Arial" w:cs="Arial"/>
                  <w:b/>
                  <w:rPrChange w:id="2787" w:author="Microsoft Office User" w:date="2018-04-10T12:25:00Z">
                    <w:rPr>
                      <w:rFonts w:ascii="Arial" w:hAnsi="Arial" w:cs="Arial"/>
                    </w:rPr>
                  </w:rPrChange>
                </w:rPr>
                <w:t>Mô</w:t>
              </w:r>
              <w:proofErr w:type="spellEnd"/>
              <w:r w:rsidRPr="00B73662">
                <w:rPr>
                  <w:rFonts w:ascii="Arial" w:hAnsi="Arial" w:cs="Arial"/>
                  <w:b/>
                  <w:rPrChange w:id="2788" w:author="Microsoft Office User" w:date="2018-04-10T12:25:00Z">
                    <w:rPr>
                      <w:rFonts w:ascii="Arial" w:hAnsi="Arial" w:cs="Arial"/>
                    </w:rPr>
                  </w:rPrChange>
                </w:rPr>
                <w:t xml:space="preserve"> </w:t>
              </w:r>
              <w:proofErr w:type="spellStart"/>
              <w:r w:rsidRPr="00B73662">
                <w:rPr>
                  <w:rFonts w:ascii="Arial" w:hAnsi="Arial" w:cs="Arial"/>
                  <w:b/>
                  <w:rPrChange w:id="2789" w:author="Microsoft Office User" w:date="2018-04-10T12:25:00Z">
                    <w:rPr>
                      <w:rFonts w:ascii="Arial" w:hAnsi="Arial" w:cs="Arial"/>
                    </w:rPr>
                  </w:rPrChange>
                </w:rPr>
                <w:t>tả</w:t>
              </w:r>
              <w:proofErr w:type="spellEnd"/>
            </w:ins>
          </w:p>
        </w:tc>
      </w:tr>
      <w:tr w:rsidR="00B73662" w14:paraId="38E257DC" w14:textId="77777777" w:rsidTr="00B73662">
        <w:trPr>
          <w:ins w:id="2790" w:author="Microsoft Office User" w:date="2018-04-10T12:25:00Z"/>
        </w:trPr>
        <w:tc>
          <w:tcPr>
            <w:tcW w:w="5395" w:type="dxa"/>
          </w:tcPr>
          <w:p w14:paraId="40E7FE06" w14:textId="5FFFBB88" w:rsidR="00B73662" w:rsidRDefault="00B73662">
            <w:pPr>
              <w:spacing w:after="160" w:line="259" w:lineRule="auto"/>
              <w:rPr>
                <w:ins w:id="2791" w:author="Microsoft Office User" w:date="2018-04-10T12:25:00Z"/>
                <w:rFonts w:ascii="Arial" w:hAnsi="Arial" w:cs="Arial"/>
              </w:rPr>
            </w:pPr>
            <w:proofErr w:type="spellStart"/>
            <w:ins w:id="2792" w:author="Microsoft Office User" w:date="2018-04-10T12:26:00Z">
              <w:r>
                <w:rPr>
                  <w:rFonts w:ascii="Arial" w:hAnsi="Arial" w:cs="Arial"/>
                </w:rPr>
                <w:t>Nhận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khách</w:t>
              </w:r>
            </w:ins>
            <w:proofErr w:type="spellEnd"/>
          </w:p>
        </w:tc>
        <w:tc>
          <w:tcPr>
            <w:tcW w:w="5395" w:type="dxa"/>
          </w:tcPr>
          <w:p w14:paraId="1F090A71" w14:textId="60FA8A81" w:rsidR="00B73662" w:rsidRDefault="00B73662">
            <w:pPr>
              <w:spacing w:after="160" w:line="259" w:lineRule="auto"/>
              <w:rPr>
                <w:ins w:id="2793" w:author="Microsoft Office User" w:date="2018-04-10T12:25:00Z"/>
                <w:rFonts w:ascii="Arial" w:hAnsi="Arial" w:cs="Arial"/>
              </w:rPr>
            </w:pPr>
            <w:proofErr w:type="spellStart"/>
            <w:ins w:id="2794" w:author="Microsoft Office User" w:date="2018-04-10T12:26:00Z">
              <w:r>
                <w:rPr>
                  <w:rFonts w:ascii="Arial" w:hAnsi="Arial" w:cs="Arial"/>
                </w:rPr>
                <w:t>Kiểm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tra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phòng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trống</w:t>
              </w:r>
              <w:proofErr w:type="spellEnd"/>
              <w:r>
                <w:rPr>
                  <w:rFonts w:ascii="Arial" w:hAnsi="Arial" w:cs="Arial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</w:rPr>
                <w:t>phòng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đáp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ứng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được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số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lượng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khách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sau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đó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lựa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chọn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phòng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phù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hợp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cho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khách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hàng</w:t>
              </w:r>
            </w:ins>
            <w:proofErr w:type="spellEnd"/>
          </w:p>
        </w:tc>
      </w:tr>
      <w:tr w:rsidR="00B73662" w14:paraId="5A4FDE8D" w14:textId="77777777" w:rsidTr="00B73662">
        <w:trPr>
          <w:ins w:id="2795" w:author="Microsoft Office User" w:date="2018-04-10T12:25:00Z"/>
        </w:trPr>
        <w:tc>
          <w:tcPr>
            <w:tcW w:w="5395" w:type="dxa"/>
          </w:tcPr>
          <w:p w14:paraId="5E515F59" w14:textId="06A0616A" w:rsidR="00B73662" w:rsidRDefault="00B73662">
            <w:pPr>
              <w:spacing w:after="160" w:line="259" w:lineRule="auto"/>
              <w:rPr>
                <w:ins w:id="2796" w:author="Microsoft Office User" w:date="2018-04-10T12:25:00Z"/>
                <w:rFonts w:ascii="Arial" w:hAnsi="Arial" w:cs="Arial"/>
              </w:rPr>
            </w:pPr>
            <w:ins w:id="2797" w:author="Microsoft Office User" w:date="2018-04-10T12:27:00Z">
              <w:r>
                <w:rPr>
                  <w:rFonts w:ascii="Arial" w:hAnsi="Arial" w:cs="Arial"/>
                </w:rPr>
                <w:t xml:space="preserve">Thanh </w:t>
              </w:r>
              <w:proofErr w:type="spellStart"/>
              <w:r>
                <w:rPr>
                  <w:rFonts w:ascii="Arial" w:hAnsi="Arial" w:cs="Arial"/>
                </w:rPr>
                <w:t>toán</w:t>
              </w:r>
            </w:ins>
            <w:proofErr w:type="spellEnd"/>
          </w:p>
        </w:tc>
        <w:tc>
          <w:tcPr>
            <w:tcW w:w="5395" w:type="dxa"/>
          </w:tcPr>
          <w:p w14:paraId="72C3BDA9" w14:textId="2EEB0BD2" w:rsidR="00B73662" w:rsidRDefault="00B73662">
            <w:pPr>
              <w:spacing w:after="160" w:line="259" w:lineRule="auto"/>
              <w:rPr>
                <w:ins w:id="2798" w:author="Microsoft Office User" w:date="2018-04-10T12:25:00Z"/>
                <w:rFonts w:ascii="Arial" w:hAnsi="Arial" w:cs="Arial"/>
              </w:rPr>
            </w:pPr>
            <w:proofErr w:type="spellStart"/>
            <w:ins w:id="2799" w:author="Microsoft Office User" w:date="2018-04-10T12:27:00Z">
              <w:r>
                <w:rPr>
                  <w:rFonts w:ascii="Arial" w:hAnsi="Arial" w:cs="Arial"/>
                </w:rPr>
                <w:t>Kiểm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tra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hóa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đơn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của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phòng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hát</w:t>
              </w:r>
              <w:proofErr w:type="spellEnd"/>
              <w:r>
                <w:rPr>
                  <w:rFonts w:ascii="Arial" w:hAnsi="Arial" w:cs="Arial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</w:rPr>
                <w:t>tính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toán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lại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các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sản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phảm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hàng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hóa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sử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dụng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không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hết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để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trừ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lại</w:t>
              </w:r>
              <w:proofErr w:type="spellEnd"/>
              <w:r>
                <w:rPr>
                  <w:rFonts w:ascii="Arial" w:hAnsi="Arial" w:cs="Arial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</w:rPr>
                <w:t>tính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ra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số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tiền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để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báo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cho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khách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hàng</w:t>
              </w:r>
            </w:ins>
            <w:proofErr w:type="spellEnd"/>
          </w:p>
        </w:tc>
      </w:tr>
      <w:tr w:rsidR="00B73662" w14:paraId="2732E510" w14:textId="77777777" w:rsidTr="00B73662">
        <w:trPr>
          <w:ins w:id="2800" w:author="Microsoft Office User" w:date="2018-04-10T12:25:00Z"/>
        </w:trPr>
        <w:tc>
          <w:tcPr>
            <w:tcW w:w="5395" w:type="dxa"/>
          </w:tcPr>
          <w:p w14:paraId="45199F43" w14:textId="0A314C56" w:rsidR="00B73662" w:rsidRDefault="00B73662">
            <w:pPr>
              <w:spacing w:after="160" w:line="259" w:lineRule="auto"/>
              <w:rPr>
                <w:ins w:id="2801" w:author="Microsoft Office User" w:date="2018-04-10T12:25:00Z"/>
                <w:rFonts w:ascii="Arial" w:hAnsi="Arial" w:cs="Arial"/>
              </w:rPr>
            </w:pPr>
            <w:proofErr w:type="spellStart"/>
            <w:ins w:id="2802" w:author="Microsoft Office User" w:date="2018-04-10T12:27:00Z">
              <w:r>
                <w:rPr>
                  <w:rFonts w:ascii="Arial" w:hAnsi="Arial" w:cs="Arial"/>
                </w:rPr>
                <w:t>Thống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kê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hàng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hóa</w:t>
              </w:r>
            </w:ins>
            <w:proofErr w:type="spellEnd"/>
          </w:p>
        </w:tc>
        <w:tc>
          <w:tcPr>
            <w:tcW w:w="5395" w:type="dxa"/>
          </w:tcPr>
          <w:p w14:paraId="02FFB798" w14:textId="204A38F0" w:rsidR="00B73662" w:rsidRDefault="00B73662">
            <w:pPr>
              <w:spacing w:after="160" w:line="259" w:lineRule="auto"/>
              <w:rPr>
                <w:ins w:id="2803" w:author="Microsoft Office User" w:date="2018-04-10T12:25:00Z"/>
                <w:rFonts w:ascii="Arial" w:hAnsi="Arial" w:cs="Arial"/>
              </w:rPr>
            </w:pPr>
            <w:proofErr w:type="spellStart"/>
            <w:ins w:id="2804" w:author="Microsoft Office User" w:date="2018-04-10T12:27:00Z">
              <w:r>
                <w:rPr>
                  <w:rFonts w:ascii="Arial" w:hAnsi="Arial" w:cs="Arial"/>
                </w:rPr>
                <w:t>Từ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các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hóa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đơn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đã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được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sử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dụng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và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lượng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hàng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được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nhập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vào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kho</w:t>
              </w:r>
              <w:proofErr w:type="spellEnd"/>
              <w:r>
                <w:rPr>
                  <w:rFonts w:ascii="Arial" w:hAnsi="Arial" w:cs="Arial"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</w:rPr>
                <w:t>tính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toán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ra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lượng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sản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phẩm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còn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lại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và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dự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trù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cho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lần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nhập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kho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kế</w:t>
              </w:r>
              <w:proofErr w:type="spellEnd"/>
              <w:r>
                <w:rPr>
                  <w:rFonts w:ascii="Arial" w:hAnsi="Arial" w:cs="Arial"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</w:rPr>
                <w:t>tiếp</w:t>
              </w:r>
            </w:ins>
            <w:proofErr w:type="spellEnd"/>
          </w:p>
        </w:tc>
      </w:tr>
    </w:tbl>
    <w:p w14:paraId="0ED4150C" w14:textId="77777777" w:rsidR="00CA6D40" w:rsidRDefault="00CA6D40">
      <w:pPr>
        <w:spacing w:after="160" w:line="259" w:lineRule="auto"/>
        <w:rPr>
          <w:ins w:id="2805" w:author="Microsoft Office User" w:date="2018-04-10T12:23:00Z"/>
          <w:rFonts w:ascii="Arial" w:eastAsiaTheme="minorHAnsi" w:hAnsi="Arial" w:cs="Arial"/>
          <w:sz w:val="22"/>
          <w:szCs w:val="22"/>
        </w:rPr>
      </w:pPr>
      <w:ins w:id="2806" w:author="Microsoft Office User" w:date="2018-04-10T12:23:00Z">
        <w:r>
          <w:rPr>
            <w:rFonts w:ascii="Arial" w:hAnsi="Arial" w:cs="Arial"/>
          </w:rPr>
          <w:br w:type="page"/>
        </w:r>
      </w:ins>
    </w:p>
    <w:p w14:paraId="3086BE4E" w14:textId="54BA6C28" w:rsidR="007E56BA" w:rsidRPr="00CA6D40" w:rsidRDefault="007E56BA" w:rsidP="67CA2932">
      <w:pPr>
        <w:pStyle w:val="ListParagraph"/>
        <w:numPr>
          <w:ilvl w:val="0"/>
          <w:numId w:val="3"/>
        </w:numPr>
        <w:rPr>
          <w:rFonts w:ascii="Arial" w:hAnsi="Arial" w:cs="Arial"/>
          <w:rPrChange w:id="2807" w:author="Microsoft Office User" w:date="2018-04-10T12:15:00Z">
            <w:rPr/>
          </w:rPrChange>
        </w:rPr>
      </w:pPr>
      <w:proofErr w:type="spellStart"/>
      <w:r w:rsidRPr="00CA6D40">
        <w:rPr>
          <w:rFonts w:ascii="Arial" w:hAnsi="Arial" w:cs="Arial"/>
          <w:rPrChange w:id="2808" w:author="Microsoft Office User" w:date="2018-04-10T12:15:00Z">
            <w:rPr/>
          </w:rPrChange>
        </w:rPr>
        <w:lastRenderedPageBreak/>
        <w:t>Đặc</w:t>
      </w:r>
      <w:proofErr w:type="spellEnd"/>
      <w:r w:rsidRPr="00CA6D40">
        <w:rPr>
          <w:rFonts w:ascii="Arial" w:hAnsi="Arial" w:cs="Arial"/>
          <w:rPrChange w:id="2809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810" w:author="Microsoft Office User" w:date="2018-04-10T12:15:00Z">
            <w:rPr/>
          </w:rPrChange>
        </w:rPr>
        <w:t>tả</w:t>
      </w:r>
      <w:proofErr w:type="spellEnd"/>
      <w:r w:rsidRPr="00CA6D40">
        <w:rPr>
          <w:rFonts w:ascii="Arial" w:hAnsi="Arial" w:cs="Arial"/>
          <w:rPrChange w:id="2811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812" w:author="Microsoft Office User" w:date="2018-04-10T12:15:00Z">
            <w:rPr/>
          </w:rPrChange>
        </w:rPr>
        <w:t>và</w:t>
      </w:r>
      <w:proofErr w:type="spellEnd"/>
      <w:r w:rsidRPr="00CA6D40">
        <w:rPr>
          <w:rFonts w:ascii="Arial" w:hAnsi="Arial" w:cs="Arial"/>
          <w:rPrChange w:id="2813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814" w:author="Microsoft Office User" w:date="2018-04-10T12:15:00Z">
            <w:rPr/>
          </w:rPrChange>
        </w:rPr>
        <w:t>Mô</w:t>
      </w:r>
      <w:proofErr w:type="spellEnd"/>
      <w:r w:rsidRPr="00CA6D40">
        <w:rPr>
          <w:rFonts w:ascii="Arial" w:hAnsi="Arial" w:cs="Arial"/>
          <w:rPrChange w:id="2815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816" w:author="Microsoft Office User" w:date="2018-04-10T12:15:00Z">
            <w:rPr/>
          </w:rPrChange>
        </w:rPr>
        <w:t>hình</w:t>
      </w:r>
      <w:proofErr w:type="spellEnd"/>
      <w:r w:rsidRPr="00CA6D40">
        <w:rPr>
          <w:rFonts w:ascii="Arial" w:hAnsi="Arial" w:cs="Arial"/>
          <w:rPrChange w:id="2817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818" w:author="Microsoft Office User" w:date="2018-04-10T12:15:00Z">
            <w:rPr/>
          </w:rPrChange>
        </w:rPr>
        <w:t>hóa</w:t>
      </w:r>
      <w:proofErr w:type="spellEnd"/>
      <w:r w:rsidRPr="00CA6D40">
        <w:rPr>
          <w:rFonts w:ascii="Arial" w:hAnsi="Arial" w:cs="Arial"/>
          <w:rPrChange w:id="2819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820" w:author="Microsoft Office User" w:date="2018-04-10T12:15:00Z">
            <w:rPr/>
          </w:rPrChange>
        </w:rPr>
        <w:t>nghiệp</w:t>
      </w:r>
      <w:proofErr w:type="spellEnd"/>
      <w:r w:rsidRPr="00CA6D40">
        <w:rPr>
          <w:rFonts w:ascii="Arial" w:hAnsi="Arial" w:cs="Arial"/>
          <w:rPrChange w:id="2821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822" w:author="Microsoft Office User" w:date="2018-04-10T12:15:00Z">
            <w:rPr/>
          </w:rPrChange>
        </w:rPr>
        <w:t>vụ</w:t>
      </w:r>
      <w:proofErr w:type="spellEnd"/>
      <w:r w:rsidR="00BC30BA" w:rsidRPr="00CA6D40">
        <w:rPr>
          <w:rFonts w:ascii="Arial" w:hAnsi="Arial" w:cs="Arial"/>
          <w:rPrChange w:id="2823" w:author="Microsoft Office User" w:date="2018-04-10T12:15:00Z">
            <w:rPr/>
          </w:rPrChange>
        </w:rPr>
        <w:t xml:space="preserve"> (DFD Model)</w:t>
      </w:r>
    </w:p>
    <w:p w14:paraId="27A48C45" w14:textId="79287574" w:rsidR="00B73662" w:rsidRDefault="00B73662">
      <w:pPr>
        <w:spacing w:after="160" w:line="259" w:lineRule="auto"/>
        <w:rPr>
          <w:ins w:id="2824" w:author="Microsoft Office User" w:date="2018-04-10T12:28:00Z"/>
          <w:rFonts w:ascii="Arial" w:eastAsiaTheme="minorHAnsi" w:hAnsi="Arial" w:cs="Arial"/>
          <w:sz w:val="22"/>
          <w:szCs w:val="22"/>
        </w:rPr>
      </w:pPr>
      <w:ins w:id="2825" w:author="Microsoft Office User" w:date="2018-04-10T12:28:00Z">
        <w:r>
          <w:rPr>
            <w:rFonts w:ascii="Arial" w:eastAsiaTheme="minorHAnsi" w:hAnsi="Arial" w:cs="Arial"/>
            <w:noProof/>
            <w:sz w:val="22"/>
            <w:szCs w:val="22"/>
          </w:rPr>
          <w:drawing>
            <wp:inline distT="0" distB="0" distL="0" distR="0" wp14:anchorId="6C013AC9" wp14:editId="342E8EC9">
              <wp:extent cx="6858000" cy="6358255"/>
              <wp:effectExtent l="0" t="0" r="0" b="4445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Mô hình nghiệp vụ.png"/>
                      <pic:cNvPicPr/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63582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30AEAC0" w14:textId="77777777" w:rsidR="00B73662" w:rsidRDefault="00B73662">
      <w:pPr>
        <w:spacing w:after="160" w:line="259" w:lineRule="auto"/>
        <w:rPr>
          <w:ins w:id="2826" w:author="Microsoft Office User" w:date="2018-04-10T12:29:00Z"/>
          <w:rFonts w:ascii="Arial" w:eastAsiaTheme="minorHAnsi" w:hAnsi="Arial" w:cs="Arial"/>
          <w:sz w:val="22"/>
          <w:szCs w:val="22"/>
        </w:rPr>
      </w:pPr>
      <w:ins w:id="2827" w:author="Microsoft Office User" w:date="2018-04-10T12:29:00Z">
        <w:r>
          <w:rPr>
            <w:rFonts w:ascii="Arial" w:hAnsi="Arial" w:cs="Arial"/>
          </w:rPr>
          <w:br w:type="page"/>
        </w:r>
      </w:ins>
    </w:p>
    <w:p w14:paraId="32B32E00" w14:textId="202EEB70" w:rsidR="00CA6D40" w:rsidRPr="00CA6D40" w:rsidRDefault="00BC30BA" w:rsidP="67CA2932">
      <w:pPr>
        <w:pStyle w:val="ListParagraph"/>
        <w:numPr>
          <w:ilvl w:val="0"/>
          <w:numId w:val="3"/>
        </w:numPr>
        <w:rPr>
          <w:rFonts w:ascii="Arial" w:hAnsi="Arial" w:cs="Arial"/>
          <w:rPrChange w:id="2828" w:author="Microsoft Office User" w:date="2018-04-10T12:20:00Z">
            <w:rPr/>
          </w:rPrChange>
        </w:rPr>
        <w:pPrChange w:id="2829" w:author="Microsoft Office User" w:date="2018-04-10T12:20:00Z">
          <w:pPr>
            <w:pStyle w:val="ListParagraph"/>
            <w:numPr>
              <w:numId w:val="3"/>
            </w:numPr>
            <w:ind w:hanging="360"/>
          </w:pPr>
        </w:pPrChange>
      </w:pPr>
      <w:proofErr w:type="spellStart"/>
      <w:r w:rsidRPr="00CA6D40">
        <w:rPr>
          <w:rFonts w:ascii="Arial" w:hAnsi="Arial" w:cs="Arial"/>
          <w:rPrChange w:id="2830" w:author="Microsoft Office User" w:date="2018-04-10T12:15:00Z">
            <w:rPr/>
          </w:rPrChange>
        </w:rPr>
        <w:lastRenderedPageBreak/>
        <w:t>Mô</w:t>
      </w:r>
      <w:proofErr w:type="spellEnd"/>
      <w:r w:rsidRPr="00CA6D40">
        <w:rPr>
          <w:rFonts w:ascii="Arial" w:hAnsi="Arial" w:cs="Arial"/>
          <w:rPrChange w:id="2831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832" w:author="Microsoft Office User" w:date="2018-04-10T12:15:00Z">
            <w:rPr/>
          </w:rPrChange>
        </w:rPr>
        <w:t>hình</w:t>
      </w:r>
      <w:proofErr w:type="spellEnd"/>
      <w:r w:rsidRPr="00CA6D40">
        <w:rPr>
          <w:rFonts w:ascii="Arial" w:hAnsi="Arial" w:cs="Arial"/>
          <w:rPrChange w:id="2833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834" w:author="Microsoft Office User" w:date="2018-04-10T12:15:00Z">
            <w:rPr/>
          </w:rPrChange>
        </w:rPr>
        <w:t>hóa</w:t>
      </w:r>
      <w:proofErr w:type="spellEnd"/>
      <w:r w:rsidRPr="00CA6D40">
        <w:rPr>
          <w:rFonts w:ascii="Arial" w:hAnsi="Arial" w:cs="Arial"/>
          <w:rPrChange w:id="2835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836" w:author="Microsoft Office User" w:date="2018-04-10T12:15:00Z">
            <w:rPr/>
          </w:rPrChange>
        </w:rPr>
        <w:t>dữ</w:t>
      </w:r>
      <w:proofErr w:type="spellEnd"/>
      <w:r w:rsidRPr="00CA6D40">
        <w:rPr>
          <w:rFonts w:ascii="Arial" w:hAnsi="Arial" w:cs="Arial"/>
          <w:rPrChange w:id="2837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838" w:author="Microsoft Office User" w:date="2018-04-10T12:15:00Z">
            <w:rPr/>
          </w:rPrChange>
        </w:rPr>
        <w:t>liệu</w:t>
      </w:r>
      <w:proofErr w:type="spellEnd"/>
      <w:r w:rsidRPr="00CA6D40">
        <w:rPr>
          <w:rFonts w:ascii="Arial" w:hAnsi="Arial" w:cs="Arial"/>
          <w:rPrChange w:id="2839" w:author="Microsoft Office User" w:date="2018-04-10T12:15:00Z">
            <w:rPr/>
          </w:rPrChange>
        </w:rPr>
        <w:t xml:space="preserve"> (ERD Model)</w:t>
      </w:r>
    </w:p>
    <w:p w14:paraId="2ACB3E36" w14:textId="77777777" w:rsidR="00B73662" w:rsidRDefault="00B73662" w:rsidP="00B73662">
      <w:pPr>
        <w:spacing w:after="160" w:line="259" w:lineRule="auto"/>
        <w:jc w:val="center"/>
        <w:rPr>
          <w:ins w:id="2840" w:author="Microsoft Office User" w:date="2018-04-10T12:31:00Z"/>
          <w:rFonts w:ascii="Arial" w:hAnsi="Arial" w:cs="Arial"/>
          <w:b/>
          <w:bCs/>
        </w:rPr>
        <w:pPrChange w:id="2841" w:author="Microsoft Office User" w:date="2018-04-10T12:32:00Z">
          <w:pPr>
            <w:spacing w:after="160" w:line="259" w:lineRule="auto"/>
          </w:pPr>
        </w:pPrChange>
      </w:pPr>
      <w:ins w:id="2842" w:author="Microsoft Office User" w:date="2018-04-10T12:30:00Z">
        <w:r>
          <w:rPr>
            <w:rFonts w:ascii="Arial" w:hAnsi="Arial" w:cs="Arial"/>
            <w:b/>
            <w:bCs/>
            <w:noProof/>
          </w:rPr>
          <w:drawing>
            <wp:inline distT="0" distB="0" distL="0" distR="0" wp14:anchorId="5FA2AF79" wp14:editId="23706B25">
              <wp:extent cx="6858000" cy="4611370"/>
              <wp:effectExtent l="0" t="0" r="0" b="0"/>
              <wp:docPr id="8" name="Picture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KaraokeER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58000" cy="46113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79851D1" w14:textId="77777777" w:rsidR="00B73662" w:rsidRDefault="00B73662" w:rsidP="00B73662">
      <w:pPr>
        <w:spacing w:after="160" w:line="259" w:lineRule="auto"/>
        <w:rPr>
          <w:ins w:id="2843" w:author="Microsoft Office User" w:date="2018-04-10T12:32:00Z"/>
          <w:rFonts w:ascii="Arial" w:hAnsi="Arial" w:cs="Arial"/>
          <w:b/>
          <w:bCs/>
          <w:sz w:val="22"/>
        </w:rPr>
        <w:pPrChange w:id="2844" w:author="Microsoft Office User" w:date="2018-04-10T12:32:00Z">
          <w:pPr>
            <w:spacing w:after="160" w:line="259" w:lineRule="auto"/>
          </w:pPr>
        </w:pPrChange>
      </w:pPr>
      <w:proofErr w:type="spellStart"/>
      <w:ins w:id="2845" w:author="Microsoft Office User" w:date="2018-04-10T12:31:00Z">
        <w:r w:rsidRPr="00B73662">
          <w:rPr>
            <w:rFonts w:ascii="Arial" w:hAnsi="Arial" w:cs="Arial"/>
            <w:b/>
            <w:bCs/>
            <w:sz w:val="22"/>
            <w:rPrChange w:id="2846" w:author="Microsoft Office User" w:date="2018-04-10T12:31:00Z">
              <w:rPr>
                <w:rFonts w:ascii="Arial" w:hAnsi="Arial" w:cs="Arial"/>
                <w:b/>
                <w:bCs/>
              </w:rPr>
            </w:rPrChange>
          </w:rPr>
          <w:t>Sơ</w:t>
        </w:r>
        <w:proofErr w:type="spellEnd"/>
        <w:r w:rsidRPr="00B73662">
          <w:rPr>
            <w:rFonts w:ascii="Arial" w:hAnsi="Arial" w:cs="Arial"/>
            <w:b/>
            <w:bCs/>
            <w:sz w:val="22"/>
            <w:rPrChange w:id="2847" w:author="Microsoft Office User" w:date="2018-04-10T12:31:00Z">
              <w:rPr>
                <w:rFonts w:ascii="Arial" w:hAnsi="Arial" w:cs="Arial"/>
                <w:b/>
                <w:bCs/>
              </w:rPr>
            </w:rPrChange>
          </w:rPr>
          <w:t xml:space="preserve"> </w:t>
        </w:r>
        <w:proofErr w:type="spellStart"/>
        <w:r w:rsidRPr="00B73662">
          <w:rPr>
            <w:rFonts w:ascii="Arial" w:hAnsi="Arial" w:cs="Arial"/>
            <w:b/>
            <w:bCs/>
            <w:sz w:val="22"/>
            <w:rPrChange w:id="2848" w:author="Microsoft Office User" w:date="2018-04-10T12:31:00Z">
              <w:rPr>
                <w:rFonts w:ascii="Arial" w:hAnsi="Arial" w:cs="Arial"/>
                <w:b/>
                <w:bCs/>
              </w:rPr>
            </w:rPrChange>
          </w:rPr>
          <w:t>đồ</w:t>
        </w:r>
        <w:proofErr w:type="spellEnd"/>
        <w:r w:rsidRPr="00B73662">
          <w:rPr>
            <w:rFonts w:ascii="Arial" w:hAnsi="Arial" w:cs="Arial"/>
            <w:b/>
            <w:bCs/>
            <w:sz w:val="22"/>
            <w:rPrChange w:id="2849" w:author="Microsoft Office User" w:date="2018-04-10T12:31:00Z">
              <w:rPr>
                <w:rFonts w:ascii="Arial" w:hAnsi="Arial" w:cs="Arial"/>
                <w:b/>
                <w:bCs/>
              </w:rPr>
            </w:rPrChange>
          </w:rPr>
          <w:t xml:space="preserve"> </w:t>
        </w:r>
        <w:proofErr w:type="spellStart"/>
        <w:r w:rsidRPr="00B73662">
          <w:rPr>
            <w:rFonts w:ascii="Arial" w:hAnsi="Arial" w:cs="Arial"/>
            <w:b/>
            <w:bCs/>
            <w:sz w:val="22"/>
            <w:rPrChange w:id="2850" w:author="Microsoft Office User" w:date="2018-04-10T12:31:00Z">
              <w:rPr>
                <w:rFonts w:ascii="Arial" w:hAnsi="Arial" w:cs="Arial"/>
                <w:b/>
                <w:bCs/>
              </w:rPr>
            </w:rPrChange>
          </w:rPr>
          <w:t>tổng</w:t>
        </w:r>
        <w:proofErr w:type="spellEnd"/>
        <w:r w:rsidRPr="00B73662">
          <w:rPr>
            <w:rFonts w:ascii="Arial" w:hAnsi="Arial" w:cs="Arial"/>
            <w:b/>
            <w:bCs/>
            <w:sz w:val="22"/>
            <w:rPrChange w:id="2851" w:author="Microsoft Office User" w:date="2018-04-10T12:31:00Z">
              <w:rPr>
                <w:rFonts w:ascii="Arial" w:hAnsi="Arial" w:cs="Arial"/>
                <w:b/>
                <w:bCs/>
              </w:rPr>
            </w:rPrChange>
          </w:rPr>
          <w:t xml:space="preserve"> </w:t>
        </w:r>
        <w:proofErr w:type="spellStart"/>
        <w:r w:rsidRPr="00B73662">
          <w:rPr>
            <w:rFonts w:ascii="Arial" w:hAnsi="Arial" w:cs="Arial"/>
            <w:b/>
            <w:bCs/>
            <w:sz w:val="22"/>
            <w:rPrChange w:id="2852" w:author="Microsoft Office User" w:date="2018-04-10T12:31:00Z">
              <w:rPr>
                <w:rFonts w:ascii="Arial" w:hAnsi="Arial" w:cs="Arial"/>
                <w:b/>
                <w:bCs/>
              </w:rPr>
            </w:rPrChange>
          </w:rPr>
          <w:t>quát</w:t>
        </w:r>
        <w:proofErr w:type="spellEnd"/>
        <w:r w:rsidRPr="00B73662">
          <w:rPr>
            <w:rFonts w:ascii="Arial" w:hAnsi="Arial" w:cs="Arial"/>
            <w:b/>
            <w:bCs/>
            <w:sz w:val="22"/>
            <w:rPrChange w:id="2853" w:author="Microsoft Office User" w:date="2018-04-10T12:31:00Z">
              <w:rPr>
                <w:rFonts w:ascii="Arial" w:hAnsi="Arial" w:cs="Arial"/>
                <w:b/>
                <w:bCs/>
              </w:rPr>
            </w:rPrChange>
          </w:rPr>
          <w:t>:</w:t>
        </w:r>
      </w:ins>
    </w:p>
    <w:p w14:paraId="7079BF8F" w14:textId="6BC9B043" w:rsidR="00CA6D40" w:rsidRDefault="00B73662" w:rsidP="00B73662">
      <w:pPr>
        <w:spacing w:after="160" w:line="259" w:lineRule="auto"/>
        <w:jc w:val="center"/>
        <w:rPr>
          <w:ins w:id="2854" w:author="Microsoft Office User" w:date="2018-04-10T12:20:00Z"/>
          <w:rFonts w:ascii="Arial" w:hAnsi="Arial" w:cs="Arial"/>
          <w:b/>
          <w:bCs/>
        </w:rPr>
        <w:pPrChange w:id="2855" w:author="Microsoft Office User" w:date="2018-04-10T12:32:00Z">
          <w:pPr>
            <w:spacing w:after="160" w:line="259" w:lineRule="auto"/>
          </w:pPr>
        </w:pPrChange>
      </w:pPr>
      <w:ins w:id="2856" w:author="Microsoft Office User" w:date="2018-04-10T12:31:00Z">
        <w:r>
          <w:rPr>
            <w:rFonts w:ascii="Arial" w:hAnsi="Arial" w:cs="Arial"/>
            <w:b/>
            <w:bCs/>
            <w:noProof/>
          </w:rPr>
          <w:drawing>
            <wp:inline distT="0" distB="0" distL="0" distR="0" wp14:anchorId="7CB2FCE4" wp14:editId="78DED4D8">
              <wp:extent cx="5495453" cy="3749119"/>
              <wp:effectExtent l="0" t="0" r="381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" name="Sơ đồ tổng quát.png"/>
                      <pic:cNvPicPr/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2030" cy="37536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549DBD8" w14:textId="44E795D1" w:rsidR="00B73662" w:rsidRDefault="00B73662">
      <w:pPr>
        <w:spacing w:after="160" w:line="259" w:lineRule="auto"/>
        <w:rPr>
          <w:ins w:id="2857" w:author="Microsoft Office User" w:date="2018-04-10T12:32:00Z"/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2858" w:author="Microsoft Office User" w:date="2018-04-10T12:33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413"/>
        <w:gridCol w:w="9377"/>
        <w:tblGridChange w:id="2859">
          <w:tblGrid>
            <w:gridCol w:w="5395"/>
            <w:gridCol w:w="5395"/>
          </w:tblGrid>
        </w:tblGridChange>
      </w:tblGrid>
      <w:tr w:rsidR="00B73662" w14:paraId="0DC98430" w14:textId="77777777" w:rsidTr="00B73662">
        <w:trPr>
          <w:ins w:id="2860" w:author="Microsoft Office User" w:date="2018-04-10T12:32:00Z"/>
        </w:trPr>
        <w:tc>
          <w:tcPr>
            <w:tcW w:w="1413" w:type="dxa"/>
            <w:tcPrChange w:id="2861" w:author="Microsoft Office User" w:date="2018-04-10T12:33:00Z">
              <w:tcPr>
                <w:tcW w:w="5395" w:type="dxa"/>
              </w:tcPr>
            </w:tcPrChange>
          </w:tcPr>
          <w:p w14:paraId="422F0F0E" w14:textId="5940C226" w:rsidR="00B73662" w:rsidRDefault="00B73662" w:rsidP="00B73662">
            <w:pPr>
              <w:spacing w:after="160" w:line="259" w:lineRule="auto"/>
              <w:jc w:val="center"/>
              <w:rPr>
                <w:ins w:id="2862" w:author="Microsoft Office User" w:date="2018-04-10T12:32:00Z"/>
                <w:rFonts w:ascii="Arial" w:hAnsi="Arial" w:cs="Arial"/>
                <w:b/>
                <w:bCs/>
              </w:rPr>
              <w:pPrChange w:id="2863" w:author="Microsoft Office User" w:date="2018-04-10T12:33:00Z">
                <w:pPr>
                  <w:spacing w:after="160" w:line="259" w:lineRule="auto"/>
                </w:pPr>
              </w:pPrChange>
            </w:pPr>
            <w:proofErr w:type="spellStart"/>
            <w:ins w:id="2864" w:author="Microsoft Office User" w:date="2018-04-10T12:32:00Z">
              <w:r>
                <w:rPr>
                  <w:rFonts w:ascii="Arial" w:hAnsi="Arial" w:cs="Arial"/>
                  <w:b/>
                  <w:bCs/>
                </w:rPr>
                <w:t>Ký</w:t>
              </w:r>
              <w:proofErr w:type="spellEnd"/>
              <w:r>
                <w:rPr>
                  <w:rFonts w:ascii="Arial" w:hAnsi="Arial" w:cs="Arial"/>
                  <w:b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/>
                  <w:bCs/>
                </w:rPr>
                <w:t>hiệu</w:t>
              </w:r>
              <w:proofErr w:type="spellEnd"/>
            </w:ins>
          </w:p>
        </w:tc>
        <w:tc>
          <w:tcPr>
            <w:tcW w:w="9377" w:type="dxa"/>
            <w:tcPrChange w:id="2865" w:author="Microsoft Office User" w:date="2018-04-10T12:33:00Z">
              <w:tcPr>
                <w:tcW w:w="5395" w:type="dxa"/>
              </w:tcPr>
            </w:tcPrChange>
          </w:tcPr>
          <w:p w14:paraId="2261676D" w14:textId="24650B31" w:rsidR="00B73662" w:rsidRDefault="00B73662" w:rsidP="00B73662">
            <w:pPr>
              <w:spacing w:after="160" w:line="259" w:lineRule="auto"/>
              <w:jc w:val="center"/>
              <w:rPr>
                <w:ins w:id="2866" w:author="Microsoft Office User" w:date="2018-04-10T12:32:00Z"/>
                <w:rFonts w:ascii="Arial" w:hAnsi="Arial" w:cs="Arial"/>
                <w:b/>
                <w:bCs/>
              </w:rPr>
              <w:pPrChange w:id="2867" w:author="Microsoft Office User" w:date="2018-04-10T12:33:00Z">
                <w:pPr>
                  <w:spacing w:after="160" w:line="259" w:lineRule="auto"/>
                </w:pPr>
              </w:pPrChange>
            </w:pPr>
            <w:ins w:id="2868" w:author="Microsoft Office User" w:date="2018-04-10T12:32:00Z">
              <w:r>
                <w:rPr>
                  <w:rFonts w:ascii="Arial" w:hAnsi="Arial" w:cs="Arial"/>
                  <w:b/>
                  <w:bCs/>
                </w:rPr>
                <w:t xml:space="preserve">Ý </w:t>
              </w:r>
              <w:proofErr w:type="spellStart"/>
              <w:r>
                <w:rPr>
                  <w:rFonts w:ascii="Arial" w:hAnsi="Arial" w:cs="Arial"/>
                  <w:b/>
                  <w:bCs/>
                </w:rPr>
                <w:t>nghĩa</w:t>
              </w:r>
              <w:proofErr w:type="spellEnd"/>
            </w:ins>
          </w:p>
        </w:tc>
      </w:tr>
      <w:tr w:rsidR="00B73662" w14:paraId="528BB391" w14:textId="77777777" w:rsidTr="00B73662">
        <w:trPr>
          <w:ins w:id="2869" w:author="Microsoft Office User" w:date="2018-04-10T12:32:00Z"/>
        </w:trPr>
        <w:tc>
          <w:tcPr>
            <w:tcW w:w="1413" w:type="dxa"/>
            <w:tcPrChange w:id="2870" w:author="Microsoft Office User" w:date="2018-04-10T12:33:00Z">
              <w:tcPr>
                <w:tcW w:w="5395" w:type="dxa"/>
              </w:tcPr>
            </w:tcPrChange>
          </w:tcPr>
          <w:p w14:paraId="06E0D2C6" w14:textId="536B130B" w:rsidR="00B73662" w:rsidRPr="00B73662" w:rsidRDefault="00B73662">
            <w:pPr>
              <w:spacing w:after="160" w:line="259" w:lineRule="auto"/>
              <w:rPr>
                <w:ins w:id="2871" w:author="Microsoft Office User" w:date="2018-04-10T12:32:00Z"/>
                <w:rFonts w:ascii="Arial" w:hAnsi="Arial" w:cs="Arial"/>
                <w:bCs/>
                <w:rPrChange w:id="2872" w:author="Microsoft Office User" w:date="2018-04-10T12:33:00Z">
                  <w:rPr>
                    <w:ins w:id="2873" w:author="Microsoft Office User" w:date="2018-04-10T12:32:00Z"/>
                    <w:rFonts w:ascii="Arial" w:hAnsi="Arial" w:cs="Arial"/>
                    <w:b/>
                    <w:bCs/>
                  </w:rPr>
                </w:rPrChange>
              </w:rPr>
            </w:pPr>
            <w:ins w:id="2874" w:author="Microsoft Office User" w:date="2018-04-10T12:33:00Z">
              <w:r w:rsidRPr="00B73662">
                <w:rPr>
                  <w:rFonts w:ascii="Arial" w:hAnsi="Arial" w:cs="Arial"/>
                  <w:bCs/>
                  <w:rPrChange w:id="2875" w:author="Microsoft Office User" w:date="2018-04-10T12:33:00Z">
                    <w:rPr>
                      <w:rFonts w:ascii="Arial" w:hAnsi="Arial" w:cs="Arial"/>
                      <w:b/>
                      <w:bCs/>
                    </w:rPr>
                  </w:rPrChange>
                </w:rPr>
                <w:t>D1</w:t>
              </w:r>
            </w:ins>
          </w:p>
        </w:tc>
        <w:tc>
          <w:tcPr>
            <w:tcW w:w="9377" w:type="dxa"/>
            <w:tcPrChange w:id="2876" w:author="Microsoft Office User" w:date="2018-04-10T12:33:00Z">
              <w:tcPr>
                <w:tcW w:w="5395" w:type="dxa"/>
              </w:tcPr>
            </w:tcPrChange>
          </w:tcPr>
          <w:p w14:paraId="7A02A548" w14:textId="13CE0CBA" w:rsidR="00B73662" w:rsidRPr="00B73662" w:rsidRDefault="00DE16EF">
            <w:pPr>
              <w:spacing w:after="160" w:line="259" w:lineRule="auto"/>
              <w:rPr>
                <w:ins w:id="2877" w:author="Microsoft Office User" w:date="2018-04-10T12:32:00Z"/>
                <w:rFonts w:ascii="Arial" w:hAnsi="Arial" w:cs="Arial"/>
                <w:bCs/>
                <w:rPrChange w:id="2878" w:author="Microsoft Office User" w:date="2018-04-10T12:33:00Z">
                  <w:rPr>
                    <w:ins w:id="2879" w:author="Microsoft Office User" w:date="2018-04-10T12:32:00Z"/>
                    <w:rFonts w:ascii="Arial" w:hAnsi="Arial" w:cs="Arial"/>
                    <w:b/>
                    <w:bCs/>
                  </w:rPr>
                </w:rPrChange>
              </w:rPr>
            </w:pPr>
            <w:proofErr w:type="spellStart"/>
            <w:ins w:id="2880" w:author="Microsoft Office User" w:date="2018-04-10T12:34:00Z">
              <w:r>
                <w:rPr>
                  <w:rFonts w:ascii="Arial" w:hAnsi="Arial" w:cs="Arial"/>
                  <w:bCs/>
                </w:rPr>
                <w:t>Lượng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mặt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hàng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bCs/>
                </w:rPr>
                <w:t>số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phòng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còn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trống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bCs/>
                </w:rPr>
                <w:t>thông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tin </w:t>
              </w:r>
              <w:proofErr w:type="spellStart"/>
              <w:r>
                <w:rPr>
                  <w:rFonts w:ascii="Arial" w:hAnsi="Arial" w:cs="Arial"/>
                  <w:bCs/>
                </w:rPr>
                <w:t>nhân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viên</w:t>
              </w:r>
            </w:ins>
            <w:proofErr w:type="spellEnd"/>
          </w:p>
        </w:tc>
      </w:tr>
      <w:tr w:rsidR="00B73662" w14:paraId="71619933" w14:textId="77777777" w:rsidTr="00B73662">
        <w:trPr>
          <w:ins w:id="2881" w:author="Microsoft Office User" w:date="2018-04-10T12:32:00Z"/>
        </w:trPr>
        <w:tc>
          <w:tcPr>
            <w:tcW w:w="1413" w:type="dxa"/>
            <w:tcPrChange w:id="2882" w:author="Microsoft Office User" w:date="2018-04-10T12:33:00Z">
              <w:tcPr>
                <w:tcW w:w="5395" w:type="dxa"/>
              </w:tcPr>
            </w:tcPrChange>
          </w:tcPr>
          <w:p w14:paraId="5474979E" w14:textId="1F3774A5" w:rsidR="00B73662" w:rsidRPr="00B73662" w:rsidRDefault="00B73662">
            <w:pPr>
              <w:spacing w:after="160" w:line="259" w:lineRule="auto"/>
              <w:rPr>
                <w:ins w:id="2883" w:author="Microsoft Office User" w:date="2018-04-10T12:32:00Z"/>
                <w:rFonts w:ascii="Arial" w:hAnsi="Arial" w:cs="Arial"/>
                <w:bCs/>
                <w:rPrChange w:id="2884" w:author="Microsoft Office User" w:date="2018-04-10T12:33:00Z">
                  <w:rPr>
                    <w:ins w:id="2885" w:author="Microsoft Office User" w:date="2018-04-10T12:32:00Z"/>
                    <w:rFonts w:ascii="Arial" w:hAnsi="Arial" w:cs="Arial"/>
                    <w:b/>
                    <w:bCs/>
                  </w:rPr>
                </w:rPrChange>
              </w:rPr>
            </w:pPr>
            <w:ins w:id="2886" w:author="Microsoft Office User" w:date="2018-04-10T12:33:00Z">
              <w:r>
                <w:rPr>
                  <w:rFonts w:ascii="Arial" w:hAnsi="Arial" w:cs="Arial"/>
                  <w:bCs/>
                </w:rPr>
                <w:t>D2</w:t>
              </w:r>
            </w:ins>
          </w:p>
        </w:tc>
        <w:tc>
          <w:tcPr>
            <w:tcW w:w="9377" w:type="dxa"/>
            <w:tcPrChange w:id="2887" w:author="Microsoft Office User" w:date="2018-04-10T12:33:00Z">
              <w:tcPr>
                <w:tcW w:w="5395" w:type="dxa"/>
              </w:tcPr>
            </w:tcPrChange>
          </w:tcPr>
          <w:p w14:paraId="17E96F5A" w14:textId="0406CC08" w:rsidR="00B73662" w:rsidRPr="00B73662" w:rsidRDefault="00B73662">
            <w:pPr>
              <w:spacing w:after="160" w:line="259" w:lineRule="auto"/>
              <w:rPr>
                <w:ins w:id="2888" w:author="Microsoft Office User" w:date="2018-04-10T12:32:00Z"/>
                <w:rFonts w:ascii="Arial" w:hAnsi="Arial" w:cs="Arial"/>
                <w:bCs/>
                <w:rPrChange w:id="2889" w:author="Microsoft Office User" w:date="2018-04-10T12:33:00Z">
                  <w:rPr>
                    <w:ins w:id="2890" w:author="Microsoft Office User" w:date="2018-04-10T12:32:00Z"/>
                    <w:rFonts w:ascii="Arial" w:hAnsi="Arial" w:cs="Arial"/>
                    <w:b/>
                    <w:bCs/>
                  </w:rPr>
                </w:rPrChange>
              </w:rPr>
            </w:pPr>
            <w:proofErr w:type="spellStart"/>
            <w:ins w:id="2891" w:author="Microsoft Office User" w:date="2018-04-10T12:34:00Z">
              <w:r>
                <w:rPr>
                  <w:rFonts w:ascii="Arial" w:hAnsi="Arial" w:cs="Arial"/>
                  <w:bCs/>
                </w:rPr>
                <w:t>Các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order, </w:t>
              </w:r>
              <w:proofErr w:type="spellStart"/>
              <w:r>
                <w:rPr>
                  <w:rFonts w:ascii="Arial" w:hAnsi="Arial" w:cs="Arial"/>
                  <w:bCs/>
                </w:rPr>
                <w:t>tiến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độ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công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việc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, </w:t>
              </w:r>
              <w:proofErr w:type="spellStart"/>
              <w:r>
                <w:rPr>
                  <w:rFonts w:ascii="Arial" w:hAnsi="Arial" w:cs="Arial"/>
                  <w:bCs/>
                </w:rPr>
                <w:t>thống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kê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dữ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liệu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, </w:t>
              </w:r>
              <w:proofErr w:type="spellStart"/>
              <w:r w:rsidR="00DE16EF">
                <w:rPr>
                  <w:rFonts w:ascii="Arial" w:hAnsi="Arial" w:cs="Arial"/>
                  <w:bCs/>
                </w:rPr>
                <w:t>thanh</w:t>
              </w:r>
              <w:proofErr w:type="spellEnd"/>
              <w:r w:rsidR="00DE16EF"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 w:rsidR="00DE16EF">
                <w:rPr>
                  <w:rFonts w:ascii="Arial" w:hAnsi="Arial" w:cs="Arial"/>
                  <w:bCs/>
                </w:rPr>
                <w:t>toán</w:t>
              </w:r>
            </w:ins>
            <w:proofErr w:type="spellEnd"/>
          </w:p>
        </w:tc>
      </w:tr>
      <w:tr w:rsidR="00B73662" w14:paraId="32774713" w14:textId="77777777" w:rsidTr="00B73662">
        <w:trPr>
          <w:ins w:id="2892" w:author="Microsoft Office User" w:date="2018-04-10T12:32:00Z"/>
        </w:trPr>
        <w:tc>
          <w:tcPr>
            <w:tcW w:w="1413" w:type="dxa"/>
            <w:tcPrChange w:id="2893" w:author="Microsoft Office User" w:date="2018-04-10T12:33:00Z">
              <w:tcPr>
                <w:tcW w:w="5395" w:type="dxa"/>
              </w:tcPr>
            </w:tcPrChange>
          </w:tcPr>
          <w:p w14:paraId="483F1AA2" w14:textId="2D828EDF" w:rsidR="00B73662" w:rsidRPr="00B73662" w:rsidRDefault="00B73662">
            <w:pPr>
              <w:spacing w:after="160" w:line="259" w:lineRule="auto"/>
              <w:rPr>
                <w:ins w:id="2894" w:author="Microsoft Office User" w:date="2018-04-10T12:32:00Z"/>
                <w:rFonts w:ascii="Arial" w:hAnsi="Arial" w:cs="Arial"/>
                <w:bCs/>
                <w:rPrChange w:id="2895" w:author="Microsoft Office User" w:date="2018-04-10T12:33:00Z">
                  <w:rPr>
                    <w:ins w:id="2896" w:author="Microsoft Office User" w:date="2018-04-10T12:32:00Z"/>
                    <w:rFonts w:ascii="Arial" w:hAnsi="Arial" w:cs="Arial"/>
                    <w:b/>
                    <w:bCs/>
                  </w:rPr>
                </w:rPrChange>
              </w:rPr>
            </w:pPr>
            <w:ins w:id="2897" w:author="Microsoft Office User" w:date="2018-04-10T12:33:00Z">
              <w:r>
                <w:rPr>
                  <w:rFonts w:ascii="Arial" w:hAnsi="Arial" w:cs="Arial"/>
                  <w:bCs/>
                </w:rPr>
                <w:t>D3</w:t>
              </w:r>
            </w:ins>
          </w:p>
        </w:tc>
        <w:tc>
          <w:tcPr>
            <w:tcW w:w="9377" w:type="dxa"/>
            <w:tcPrChange w:id="2898" w:author="Microsoft Office User" w:date="2018-04-10T12:33:00Z">
              <w:tcPr>
                <w:tcW w:w="5395" w:type="dxa"/>
              </w:tcPr>
            </w:tcPrChange>
          </w:tcPr>
          <w:p w14:paraId="37EDA247" w14:textId="62CAE96D" w:rsidR="00B73662" w:rsidRPr="00B73662" w:rsidRDefault="00DE16EF">
            <w:pPr>
              <w:spacing w:after="160" w:line="259" w:lineRule="auto"/>
              <w:rPr>
                <w:ins w:id="2899" w:author="Microsoft Office User" w:date="2018-04-10T12:32:00Z"/>
                <w:rFonts w:ascii="Arial" w:hAnsi="Arial" w:cs="Arial"/>
                <w:bCs/>
                <w:rPrChange w:id="2900" w:author="Microsoft Office User" w:date="2018-04-10T12:33:00Z">
                  <w:rPr>
                    <w:ins w:id="2901" w:author="Microsoft Office User" w:date="2018-04-10T12:32:00Z"/>
                    <w:rFonts w:ascii="Arial" w:hAnsi="Arial" w:cs="Arial"/>
                    <w:b/>
                    <w:bCs/>
                  </w:rPr>
                </w:rPrChange>
              </w:rPr>
            </w:pPr>
            <w:proofErr w:type="spellStart"/>
            <w:ins w:id="2902" w:author="Microsoft Office User" w:date="2018-04-10T12:35:00Z">
              <w:r>
                <w:rPr>
                  <w:rFonts w:ascii="Arial" w:hAnsi="Arial" w:cs="Arial"/>
                  <w:bCs/>
                </w:rPr>
                <w:t>Các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thông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tin </w:t>
              </w:r>
              <w:proofErr w:type="spellStart"/>
              <w:r>
                <w:rPr>
                  <w:rFonts w:ascii="Arial" w:hAnsi="Arial" w:cs="Arial"/>
                  <w:bCs/>
                </w:rPr>
                <w:t>dạng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thô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từ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các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bảng</w:t>
              </w:r>
            </w:ins>
            <w:proofErr w:type="spellEnd"/>
          </w:p>
        </w:tc>
      </w:tr>
      <w:tr w:rsidR="00B73662" w14:paraId="089D44F5" w14:textId="77777777" w:rsidTr="00B73662">
        <w:trPr>
          <w:ins w:id="2903" w:author="Microsoft Office User" w:date="2018-04-10T12:32:00Z"/>
        </w:trPr>
        <w:tc>
          <w:tcPr>
            <w:tcW w:w="1413" w:type="dxa"/>
            <w:tcPrChange w:id="2904" w:author="Microsoft Office User" w:date="2018-04-10T12:33:00Z">
              <w:tcPr>
                <w:tcW w:w="5395" w:type="dxa"/>
              </w:tcPr>
            </w:tcPrChange>
          </w:tcPr>
          <w:p w14:paraId="24EE701B" w14:textId="04AFCBF2" w:rsidR="00B73662" w:rsidRPr="00B73662" w:rsidRDefault="00B73662">
            <w:pPr>
              <w:spacing w:after="160" w:line="259" w:lineRule="auto"/>
              <w:rPr>
                <w:ins w:id="2905" w:author="Microsoft Office User" w:date="2018-04-10T12:32:00Z"/>
                <w:rFonts w:ascii="Arial" w:hAnsi="Arial" w:cs="Arial"/>
                <w:bCs/>
                <w:rPrChange w:id="2906" w:author="Microsoft Office User" w:date="2018-04-10T12:33:00Z">
                  <w:rPr>
                    <w:ins w:id="2907" w:author="Microsoft Office User" w:date="2018-04-10T12:32:00Z"/>
                    <w:rFonts w:ascii="Arial" w:hAnsi="Arial" w:cs="Arial"/>
                    <w:b/>
                    <w:bCs/>
                  </w:rPr>
                </w:rPrChange>
              </w:rPr>
            </w:pPr>
            <w:ins w:id="2908" w:author="Microsoft Office User" w:date="2018-04-10T12:33:00Z">
              <w:r>
                <w:rPr>
                  <w:rFonts w:ascii="Arial" w:hAnsi="Arial" w:cs="Arial"/>
                  <w:bCs/>
                </w:rPr>
                <w:t>D4</w:t>
              </w:r>
            </w:ins>
          </w:p>
        </w:tc>
        <w:tc>
          <w:tcPr>
            <w:tcW w:w="9377" w:type="dxa"/>
            <w:tcPrChange w:id="2909" w:author="Microsoft Office User" w:date="2018-04-10T12:33:00Z">
              <w:tcPr>
                <w:tcW w:w="5395" w:type="dxa"/>
              </w:tcPr>
            </w:tcPrChange>
          </w:tcPr>
          <w:p w14:paraId="6A4F8B3B" w14:textId="1D69DABC" w:rsidR="00B73662" w:rsidRPr="00B73662" w:rsidRDefault="00DE16EF">
            <w:pPr>
              <w:spacing w:after="160" w:line="259" w:lineRule="auto"/>
              <w:rPr>
                <w:ins w:id="2910" w:author="Microsoft Office User" w:date="2018-04-10T12:32:00Z"/>
                <w:rFonts w:ascii="Arial" w:hAnsi="Arial" w:cs="Arial"/>
                <w:bCs/>
                <w:rPrChange w:id="2911" w:author="Microsoft Office User" w:date="2018-04-10T12:33:00Z">
                  <w:rPr>
                    <w:ins w:id="2912" w:author="Microsoft Office User" w:date="2018-04-10T12:32:00Z"/>
                    <w:rFonts w:ascii="Arial" w:hAnsi="Arial" w:cs="Arial"/>
                    <w:b/>
                    <w:bCs/>
                  </w:rPr>
                </w:rPrChange>
              </w:rPr>
            </w:pPr>
            <w:proofErr w:type="spellStart"/>
            <w:ins w:id="2913" w:author="Microsoft Office User" w:date="2018-04-10T12:35:00Z">
              <w:r>
                <w:rPr>
                  <w:rFonts w:ascii="Arial" w:hAnsi="Arial" w:cs="Arial"/>
                  <w:bCs/>
                </w:rPr>
                <w:t>Các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câu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truy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vấn</w:t>
              </w:r>
            </w:ins>
            <w:proofErr w:type="spellEnd"/>
          </w:p>
        </w:tc>
      </w:tr>
      <w:tr w:rsidR="00B73662" w14:paraId="6EEE54EE" w14:textId="77777777" w:rsidTr="00B73662">
        <w:trPr>
          <w:ins w:id="2914" w:author="Microsoft Office User" w:date="2018-04-10T12:32:00Z"/>
        </w:trPr>
        <w:tc>
          <w:tcPr>
            <w:tcW w:w="1413" w:type="dxa"/>
            <w:tcPrChange w:id="2915" w:author="Microsoft Office User" w:date="2018-04-10T12:33:00Z">
              <w:tcPr>
                <w:tcW w:w="5395" w:type="dxa"/>
              </w:tcPr>
            </w:tcPrChange>
          </w:tcPr>
          <w:p w14:paraId="146B1B69" w14:textId="672FA89A" w:rsidR="00B73662" w:rsidRPr="00B73662" w:rsidRDefault="00B73662">
            <w:pPr>
              <w:spacing w:after="160" w:line="259" w:lineRule="auto"/>
              <w:rPr>
                <w:ins w:id="2916" w:author="Microsoft Office User" w:date="2018-04-10T12:32:00Z"/>
                <w:rFonts w:ascii="Arial" w:hAnsi="Arial" w:cs="Arial"/>
                <w:bCs/>
                <w:rPrChange w:id="2917" w:author="Microsoft Office User" w:date="2018-04-10T12:33:00Z">
                  <w:rPr>
                    <w:ins w:id="2918" w:author="Microsoft Office User" w:date="2018-04-10T12:32:00Z"/>
                    <w:rFonts w:ascii="Arial" w:hAnsi="Arial" w:cs="Arial"/>
                    <w:b/>
                    <w:bCs/>
                  </w:rPr>
                </w:rPrChange>
              </w:rPr>
            </w:pPr>
            <w:ins w:id="2919" w:author="Microsoft Office User" w:date="2018-04-10T12:33:00Z">
              <w:r>
                <w:rPr>
                  <w:rFonts w:ascii="Arial" w:hAnsi="Arial" w:cs="Arial"/>
                  <w:bCs/>
                </w:rPr>
                <w:t>D5</w:t>
              </w:r>
            </w:ins>
          </w:p>
        </w:tc>
        <w:tc>
          <w:tcPr>
            <w:tcW w:w="9377" w:type="dxa"/>
            <w:tcPrChange w:id="2920" w:author="Microsoft Office User" w:date="2018-04-10T12:33:00Z">
              <w:tcPr>
                <w:tcW w:w="5395" w:type="dxa"/>
              </w:tcPr>
            </w:tcPrChange>
          </w:tcPr>
          <w:p w14:paraId="6C074BA8" w14:textId="00F91380" w:rsidR="00B73662" w:rsidRPr="00B73662" w:rsidRDefault="00DE16EF">
            <w:pPr>
              <w:spacing w:after="160" w:line="259" w:lineRule="auto"/>
              <w:rPr>
                <w:ins w:id="2921" w:author="Microsoft Office User" w:date="2018-04-10T12:32:00Z"/>
                <w:rFonts w:ascii="Arial" w:hAnsi="Arial" w:cs="Arial"/>
                <w:bCs/>
                <w:rPrChange w:id="2922" w:author="Microsoft Office User" w:date="2018-04-10T12:33:00Z">
                  <w:rPr>
                    <w:ins w:id="2923" w:author="Microsoft Office User" w:date="2018-04-10T12:32:00Z"/>
                    <w:rFonts w:ascii="Arial" w:hAnsi="Arial" w:cs="Arial"/>
                    <w:b/>
                    <w:bCs/>
                  </w:rPr>
                </w:rPrChange>
              </w:rPr>
            </w:pPr>
            <w:proofErr w:type="spellStart"/>
            <w:ins w:id="2924" w:author="Microsoft Office User" w:date="2018-04-10T12:36:00Z">
              <w:r>
                <w:rPr>
                  <w:rFonts w:ascii="Arial" w:hAnsi="Arial" w:cs="Arial"/>
                  <w:bCs/>
                </w:rPr>
                <w:t>Các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lệnh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xử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lý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sự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kiện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và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dữ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liệu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nhập</w:t>
              </w:r>
            </w:ins>
            <w:proofErr w:type="spellEnd"/>
          </w:p>
        </w:tc>
      </w:tr>
      <w:tr w:rsidR="00B73662" w14:paraId="4925A995" w14:textId="77777777" w:rsidTr="00B73662">
        <w:trPr>
          <w:ins w:id="2925" w:author="Microsoft Office User" w:date="2018-04-10T12:32:00Z"/>
        </w:trPr>
        <w:tc>
          <w:tcPr>
            <w:tcW w:w="1413" w:type="dxa"/>
            <w:tcPrChange w:id="2926" w:author="Microsoft Office User" w:date="2018-04-10T12:33:00Z">
              <w:tcPr>
                <w:tcW w:w="5395" w:type="dxa"/>
              </w:tcPr>
            </w:tcPrChange>
          </w:tcPr>
          <w:p w14:paraId="483D13B0" w14:textId="2A6403CC" w:rsidR="00B73662" w:rsidRPr="00B73662" w:rsidRDefault="00B73662">
            <w:pPr>
              <w:spacing w:after="160" w:line="259" w:lineRule="auto"/>
              <w:rPr>
                <w:ins w:id="2927" w:author="Microsoft Office User" w:date="2018-04-10T12:32:00Z"/>
                <w:rFonts w:ascii="Arial" w:hAnsi="Arial" w:cs="Arial"/>
                <w:bCs/>
                <w:rPrChange w:id="2928" w:author="Microsoft Office User" w:date="2018-04-10T12:33:00Z">
                  <w:rPr>
                    <w:ins w:id="2929" w:author="Microsoft Office User" w:date="2018-04-10T12:32:00Z"/>
                    <w:rFonts w:ascii="Arial" w:hAnsi="Arial" w:cs="Arial"/>
                    <w:b/>
                    <w:bCs/>
                  </w:rPr>
                </w:rPrChange>
              </w:rPr>
            </w:pPr>
            <w:ins w:id="2930" w:author="Microsoft Office User" w:date="2018-04-10T12:33:00Z">
              <w:r>
                <w:rPr>
                  <w:rFonts w:ascii="Arial" w:hAnsi="Arial" w:cs="Arial"/>
                  <w:bCs/>
                </w:rPr>
                <w:t>D6</w:t>
              </w:r>
            </w:ins>
          </w:p>
        </w:tc>
        <w:tc>
          <w:tcPr>
            <w:tcW w:w="9377" w:type="dxa"/>
            <w:tcPrChange w:id="2931" w:author="Microsoft Office User" w:date="2018-04-10T12:33:00Z">
              <w:tcPr>
                <w:tcW w:w="5395" w:type="dxa"/>
              </w:tcPr>
            </w:tcPrChange>
          </w:tcPr>
          <w:p w14:paraId="6A29300F" w14:textId="6E6DC7A0" w:rsidR="00B73662" w:rsidRPr="00B73662" w:rsidRDefault="00DE16EF">
            <w:pPr>
              <w:spacing w:after="160" w:line="259" w:lineRule="auto"/>
              <w:rPr>
                <w:ins w:id="2932" w:author="Microsoft Office User" w:date="2018-04-10T12:32:00Z"/>
                <w:rFonts w:ascii="Arial" w:hAnsi="Arial" w:cs="Arial"/>
                <w:bCs/>
                <w:rPrChange w:id="2933" w:author="Microsoft Office User" w:date="2018-04-10T12:33:00Z">
                  <w:rPr>
                    <w:ins w:id="2934" w:author="Microsoft Office User" w:date="2018-04-10T12:32:00Z"/>
                    <w:rFonts w:ascii="Arial" w:hAnsi="Arial" w:cs="Arial"/>
                    <w:b/>
                    <w:bCs/>
                  </w:rPr>
                </w:rPrChange>
              </w:rPr>
            </w:pPr>
            <w:proofErr w:type="spellStart"/>
            <w:ins w:id="2935" w:author="Microsoft Office User" w:date="2018-04-10T12:36:00Z">
              <w:r>
                <w:rPr>
                  <w:rFonts w:ascii="Arial" w:hAnsi="Arial" w:cs="Arial"/>
                  <w:bCs/>
                </w:rPr>
                <w:t>Hóa</w:t>
              </w:r>
              <w:proofErr w:type="spellEnd"/>
              <w:r>
                <w:rPr>
                  <w:rFonts w:ascii="Arial" w:hAnsi="Arial" w:cs="Arial"/>
                  <w:bCs/>
                </w:rPr>
                <w:t xml:space="preserve"> </w:t>
              </w:r>
              <w:proofErr w:type="spellStart"/>
              <w:r>
                <w:rPr>
                  <w:rFonts w:ascii="Arial" w:hAnsi="Arial" w:cs="Arial"/>
                  <w:bCs/>
                </w:rPr>
                <w:t>đơn</w:t>
              </w:r>
            </w:ins>
            <w:proofErr w:type="spellEnd"/>
          </w:p>
        </w:tc>
      </w:tr>
    </w:tbl>
    <w:p w14:paraId="2B2866FC" w14:textId="30B4706D" w:rsidR="00B73662" w:rsidRDefault="00B73662">
      <w:pPr>
        <w:spacing w:after="160" w:line="259" w:lineRule="auto"/>
        <w:rPr>
          <w:ins w:id="2936" w:author="Microsoft Office User" w:date="2018-04-10T12:31:00Z"/>
          <w:rFonts w:ascii="Arial" w:hAnsi="Arial" w:cs="Arial"/>
          <w:b/>
          <w:bCs/>
        </w:rPr>
      </w:pPr>
    </w:p>
    <w:p w14:paraId="44A3C170" w14:textId="77777777" w:rsidR="00B73662" w:rsidRDefault="00B73662">
      <w:pPr>
        <w:spacing w:after="160" w:line="259" w:lineRule="auto"/>
        <w:rPr>
          <w:ins w:id="2937" w:author="Microsoft Office User" w:date="2018-04-10T12:32:00Z"/>
          <w:rFonts w:ascii="Arial" w:hAnsi="Arial" w:cs="Arial"/>
          <w:b/>
          <w:bCs/>
        </w:rPr>
      </w:pPr>
      <w:ins w:id="2938" w:author="Microsoft Office User" w:date="2018-04-10T12:32:00Z">
        <w:r>
          <w:rPr>
            <w:rFonts w:ascii="Arial" w:hAnsi="Arial" w:cs="Arial"/>
            <w:b/>
            <w:bCs/>
          </w:rPr>
          <w:br w:type="page"/>
        </w:r>
      </w:ins>
    </w:p>
    <w:p w14:paraId="3C3F91D3" w14:textId="036B40DB" w:rsidR="007E56BA" w:rsidRPr="00CA6D40" w:rsidRDefault="007E56BA">
      <w:pPr>
        <w:rPr>
          <w:rFonts w:ascii="Arial" w:hAnsi="Arial" w:cs="Arial"/>
          <w:b/>
          <w:bCs/>
          <w:rPrChange w:id="2939" w:author="Microsoft Office User" w:date="2018-04-10T12:15:00Z">
            <w:rPr/>
          </w:rPrChange>
        </w:rPr>
      </w:pPr>
      <w:proofErr w:type="spellStart"/>
      <w:r w:rsidRPr="00CA6D40">
        <w:rPr>
          <w:rFonts w:ascii="Arial" w:hAnsi="Arial" w:cs="Arial"/>
          <w:b/>
          <w:bCs/>
          <w:rPrChange w:id="2940" w:author="Microsoft Office User" w:date="2018-04-10T12:15:00Z">
            <w:rPr>
              <w:b/>
              <w:bCs/>
            </w:rPr>
          </w:rPrChange>
        </w:rPr>
        <w:lastRenderedPageBreak/>
        <w:t>Chương</w:t>
      </w:r>
      <w:proofErr w:type="spellEnd"/>
      <w:r w:rsidRPr="00CA6D40">
        <w:rPr>
          <w:rFonts w:ascii="Arial" w:hAnsi="Arial" w:cs="Arial"/>
          <w:b/>
          <w:bCs/>
          <w:rPrChange w:id="2941" w:author="Microsoft Office User" w:date="2018-04-10T12:15:00Z">
            <w:rPr>
              <w:b/>
              <w:bCs/>
            </w:rPr>
          </w:rPrChange>
        </w:rPr>
        <w:t xml:space="preserve"> 3: </w:t>
      </w:r>
      <w:proofErr w:type="spellStart"/>
      <w:r w:rsidRPr="00CA6D40">
        <w:rPr>
          <w:rFonts w:ascii="Arial" w:hAnsi="Arial" w:cs="Arial"/>
          <w:b/>
          <w:bCs/>
          <w:rPrChange w:id="2942" w:author="Microsoft Office User" w:date="2018-04-10T12:15:00Z">
            <w:rPr>
              <w:b/>
              <w:bCs/>
            </w:rPr>
          </w:rPrChange>
        </w:rPr>
        <w:t>Thiết</w:t>
      </w:r>
      <w:proofErr w:type="spellEnd"/>
      <w:r w:rsidRPr="00CA6D40">
        <w:rPr>
          <w:rFonts w:ascii="Arial" w:hAnsi="Arial" w:cs="Arial"/>
          <w:b/>
          <w:bCs/>
          <w:rPrChange w:id="2943" w:author="Microsoft Office User" w:date="2018-04-10T12:15:00Z">
            <w:rPr>
              <w:b/>
              <w:bCs/>
            </w:rPr>
          </w:rPrChange>
        </w:rPr>
        <w:t xml:space="preserve"> </w:t>
      </w:r>
      <w:proofErr w:type="spellStart"/>
      <w:r w:rsidRPr="00CA6D40">
        <w:rPr>
          <w:rFonts w:ascii="Arial" w:hAnsi="Arial" w:cs="Arial"/>
          <w:b/>
          <w:bCs/>
          <w:rPrChange w:id="2944" w:author="Microsoft Office User" w:date="2018-04-10T12:15:00Z">
            <w:rPr>
              <w:b/>
              <w:bCs/>
            </w:rPr>
          </w:rPrChange>
        </w:rPr>
        <w:t>kế</w:t>
      </w:r>
      <w:proofErr w:type="spellEnd"/>
    </w:p>
    <w:p w14:paraId="7DCE12CC" w14:textId="20293B9E" w:rsidR="007E56BA" w:rsidRPr="00CA6D40" w:rsidRDefault="007E56BA" w:rsidP="67CA2932">
      <w:pPr>
        <w:pStyle w:val="ListParagraph"/>
        <w:numPr>
          <w:ilvl w:val="0"/>
          <w:numId w:val="4"/>
        </w:numPr>
        <w:rPr>
          <w:rFonts w:ascii="Arial" w:hAnsi="Arial" w:cs="Arial"/>
          <w:rPrChange w:id="2945" w:author="Microsoft Office User" w:date="2018-04-10T12:15:00Z">
            <w:rPr/>
          </w:rPrChange>
        </w:rPr>
      </w:pPr>
      <w:proofErr w:type="spellStart"/>
      <w:r w:rsidRPr="00CA6D40">
        <w:rPr>
          <w:rFonts w:ascii="Arial" w:hAnsi="Arial" w:cs="Arial"/>
          <w:rPrChange w:id="2946" w:author="Microsoft Office User" w:date="2018-04-10T12:15:00Z">
            <w:rPr/>
          </w:rPrChange>
        </w:rPr>
        <w:t>Thiết</w:t>
      </w:r>
      <w:proofErr w:type="spellEnd"/>
      <w:r w:rsidRPr="00CA6D40">
        <w:rPr>
          <w:rFonts w:ascii="Arial" w:hAnsi="Arial" w:cs="Arial"/>
          <w:rPrChange w:id="2947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948" w:author="Microsoft Office User" w:date="2018-04-10T12:15:00Z">
            <w:rPr/>
          </w:rPrChange>
        </w:rPr>
        <w:t>kế</w:t>
      </w:r>
      <w:proofErr w:type="spellEnd"/>
      <w:r w:rsidRPr="00CA6D40">
        <w:rPr>
          <w:rFonts w:ascii="Arial" w:hAnsi="Arial" w:cs="Arial"/>
          <w:rPrChange w:id="2949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950" w:author="Microsoft Office User" w:date="2018-04-10T12:15:00Z">
            <w:rPr/>
          </w:rPrChange>
        </w:rPr>
        <w:t>giao</w:t>
      </w:r>
      <w:proofErr w:type="spellEnd"/>
      <w:r w:rsidRPr="00CA6D40">
        <w:rPr>
          <w:rFonts w:ascii="Arial" w:hAnsi="Arial" w:cs="Arial"/>
          <w:rPrChange w:id="2951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952" w:author="Microsoft Office User" w:date="2018-04-10T12:15:00Z">
            <w:rPr/>
          </w:rPrChange>
        </w:rPr>
        <w:t>diện</w:t>
      </w:r>
      <w:proofErr w:type="spellEnd"/>
    </w:p>
    <w:p w14:paraId="68E0E5D3" w14:textId="3C15A026" w:rsidR="00863D73" w:rsidRPr="00CA6D40" w:rsidRDefault="00863D73" w:rsidP="67CA2932">
      <w:pPr>
        <w:pStyle w:val="ListParagraph"/>
        <w:numPr>
          <w:ilvl w:val="1"/>
          <w:numId w:val="4"/>
        </w:numPr>
        <w:rPr>
          <w:rFonts w:ascii="Arial" w:hAnsi="Arial" w:cs="Arial"/>
          <w:rPrChange w:id="2953" w:author="Microsoft Office User" w:date="2018-04-10T12:15:00Z">
            <w:rPr/>
          </w:rPrChange>
        </w:rPr>
      </w:pPr>
      <w:proofErr w:type="spellStart"/>
      <w:r w:rsidRPr="00CA6D40">
        <w:rPr>
          <w:rFonts w:ascii="Arial" w:hAnsi="Arial" w:cs="Arial"/>
          <w:rPrChange w:id="2954" w:author="Microsoft Office User" w:date="2018-04-10T12:15:00Z">
            <w:rPr/>
          </w:rPrChange>
        </w:rPr>
        <w:t>Sơ</w:t>
      </w:r>
      <w:proofErr w:type="spellEnd"/>
      <w:r w:rsidRPr="00CA6D40">
        <w:rPr>
          <w:rFonts w:ascii="Arial" w:hAnsi="Arial" w:cs="Arial"/>
          <w:rPrChange w:id="2955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956" w:author="Microsoft Office User" w:date="2018-04-10T12:15:00Z">
            <w:rPr/>
          </w:rPrChange>
        </w:rPr>
        <w:t>đồ</w:t>
      </w:r>
      <w:proofErr w:type="spellEnd"/>
      <w:r w:rsidRPr="00CA6D40">
        <w:rPr>
          <w:rFonts w:ascii="Arial" w:hAnsi="Arial" w:cs="Arial"/>
          <w:rPrChange w:id="2957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958" w:author="Microsoft Office User" w:date="2018-04-10T12:15:00Z">
            <w:rPr/>
          </w:rPrChange>
        </w:rPr>
        <w:t>liên</w:t>
      </w:r>
      <w:proofErr w:type="spellEnd"/>
      <w:r w:rsidRPr="00CA6D40">
        <w:rPr>
          <w:rFonts w:ascii="Arial" w:hAnsi="Arial" w:cs="Arial"/>
          <w:rPrChange w:id="2959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960" w:author="Microsoft Office User" w:date="2018-04-10T12:15:00Z">
            <w:rPr/>
          </w:rPrChange>
        </w:rPr>
        <w:t>kết</w:t>
      </w:r>
      <w:proofErr w:type="spellEnd"/>
      <w:r w:rsidRPr="00CA6D40">
        <w:rPr>
          <w:rFonts w:ascii="Arial" w:hAnsi="Arial" w:cs="Arial"/>
          <w:rPrChange w:id="2961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962" w:author="Microsoft Office User" w:date="2018-04-10T12:15:00Z">
            <w:rPr/>
          </w:rPrChange>
        </w:rPr>
        <w:t>màn</w:t>
      </w:r>
      <w:proofErr w:type="spellEnd"/>
      <w:r w:rsidRPr="00CA6D40">
        <w:rPr>
          <w:rFonts w:ascii="Arial" w:hAnsi="Arial" w:cs="Arial"/>
          <w:rPrChange w:id="2963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964" w:author="Microsoft Office User" w:date="2018-04-10T12:15:00Z">
            <w:rPr/>
          </w:rPrChange>
        </w:rPr>
        <w:t>hình</w:t>
      </w:r>
      <w:proofErr w:type="spellEnd"/>
    </w:p>
    <w:p w14:paraId="24ADB5FC" w14:textId="6429A6EE" w:rsidR="00863D73" w:rsidRPr="00CA6D40" w:rsidRDefault="00863D73" w:rsidP="67CA2932">
      <w:pPr>
        <w:pStyle w:val="ListParagraph"/>
        <w:numPr>
          <w:ilvl w:val="1"/>
          <w:numId w:val="4"/>
        </w:numPr>
        <w:rPr>
          <w:rFonts w:ascii="Arial" w:hAnsi="Arial" w:cs="Arial"/>
          <w:rPrChange w:id="2965" w:author="Microsoft Office User" w:date="2018-04-10T12:15:00Z">
            <w:rPr/>
          </w:rPrChange>
        </w:rPr>
      </w:pPr>
      <w:proofErr w:type="spellStart"/>
      <w:r w:rsidRPr="00CA6D40">
        <w:rPr>
          <w:rFonts w:ascii="Arial" w:hAnsi="Arial" w:cs="Arial"/>
          <w:rPrChange w:id="2966" w:author="Microsoft Office User" w:date="2018-04-10T12:15:00Z">
            <w:rPr/>
          </w:rPrChange>
        </w:rPr>
        <w:t>Danh</w:t>
      </w:r>
      <w:proofErr w:type="spellEnd"/>
      <w:r w:rsidRPr="00CA6D40">
        <w:rPr>
          <w:rFonts w:ascii="Arial" w:hAnsi="Arial" w:cs="Arial"/>
          <w:rPrChange w:id="2967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968" w:author="Microsoft Office User" w:date="2018-04-10T12:15:00Z">
            <w:rPr/>
          </w:rPrChange>
        </w:rPr>
        <w:t>sách</w:t>
      </w:r>
      <w:proofErr w:type="spellEnd"/>
      <w:r w:rsidRPr="00CA6D40">
        <w:rPr>
          <w:rFonts w:ascii="Arial" w:hAnsi="Arial" w:cs="Arial"/>
          <w:rPrChange w:id="2969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970" w:author="Microsoft Office User" w:date="2018-04-10T12:15:00Z">
            <w:rPr/>
          </w:rPrChange>
        </w:rPr>
        <w:t>màn</w:t>
      </w:r>
      <w:proofErr w:type="spellEnd"/>
      <w:r w:rsidRPr="00CA6D40">
        <w:rPr>
          <w:rFonts w:ascii="Arial" w:hAnsi="Arial" w:cs="Arial"/>
          <w:rPrChange w:id="2971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972" w:author="Microsoft Office User" w:date="2018-04-10T12:15:00Z">
            <w:rPr/>
          </w:rPrChange>
        </w:rPr>
        <w:t>hình</w:t>
      </w:r>
      <w:proofErr w:type="spellEnd"/>
      <w:r w:rsidRPr="00CA6D40">
        <w:rPr>
          <w:rFonts w:ascii="Arial" w:hAnsi="Arial" w:cs="Arial"/>
          <w:rPrChange w:id="2973" w:author="Microsoft Office User" w:date="2018-04-10T12:15:00Z">
            <w:rPr/>
          </w:rPrChange>
        </w:rPr>
        <w:t xml:space="preserve"> &amp; </w:t>
      </w:r>
      <w:proofErr w:type="spellStart"/>
      <w:r w:rsidRPr="00CA6D40">
        <w:rPr>
          <w:rFonts w:ascii="Arial" w:hAnsi="Arial" w:cs="Arial"/>
          <w:rPrChange w:id="2974" w:author="Microsoft Office User" w:date="2018-04-10T12:15:00Z">
            <w:rPr/>
          </w:rPrChange>
        </w:rPr>
        <w:t>mô</w:t>
      </w:r>
      <w:proofErr w:type="spellEnd"/>
      <w:r w:rsidRPr="00CA6D40">
        <w:rPr>
          <w:rFonts w:ascii="Arial" w:hAnsi="Arial" w:cs="Arial"/>
          <w:rPrChange w:id="2975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976" w:author="Microsoft Office User" w:date="2018-04-10T12:15:00Z">
            <w:rPr/>
          </w:rPrChange>
        </w:rPr>
        <w:t>tả</w:t>
      </w:r>
      <w:proofErr w:type="spellEnd"/>
      <w:r w:rsidRPr="00CA6D40">
        <w:rPr>
          <w:rFonts w:ascii="Arial" w:hAnsi="Arial" w:cs="Arial"/>
          <w:rPrChange w:id="2977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978" w:author="Microsoft Office User" w:date="2018-04-10T12:15:00Z">
            <w:rPr/>
          </w:rPrChange>
        </w:rPr>
        <w:t>chức</w:t>
      </w:r>
      <w:proofErr w:type="spellEnd"/>
      <w:r w:rsidRPr="00CA6D40">
        <w:rPr>
          <w:rFonts w:ascii="Arial" w:hAnsi="Arial" w:cs="Arial"/>
          <w:rPrChange w:id="2979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980" w:author="Microsoft Office User" w:date="2018-04-10T12:15:00Z">
            <w:rPr/>
          </w:rPrChange>
        </w:rPr>
        <w:t>năng</w:t>
      </w:r>
      <w:proofErr w:type="spellEnd"/>
      <w:r w:rsidRPr="00CA6D40">
        <w:rPr>
          <w:rFonts w:ascii="Arial" w:hAnsi="Arial" w:cs="Arial"/>
          <w:rPrChange w:id="2981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982" w:author="Microsoft Office User" w:date="2018-04-10T12:15:00Z">
            <w:rPr/>
          </w:rPrChange>
        </w:rPr>
        <w:t>từng</w:t>
      </w:r>
      <w:proofErr w:type="spellEnd"/>
      <w:r w:rsidRPr="00CA6D40">
        <w:rPr>
          <w:rFonts w:ascii="Arial" w:hAnsi="Arial" w:cs="Arial"/>
          <w:rPrChange w:id="2983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984" w:author="Microsoft Office User" w:date="2018-04-10T12:15:00Z">
            <w:rPr/>
          </w:rPrChange>
        </w:rPr>
        <w:t>màn</w:t>
      </w:r>
      <w:proofErr w:type="spellEnd"/>
      <w:r w:rsidRPr="00CA6D40">
        <w:rPr>
          <w:rFonts w:ascii="Arial" w:hAnsi="Arial" w:cs="Arial"/>
          <w:rPrChange w:id="2985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986" w:author="Microsoft Office User" w:date="2018-04-10T12:15:00Z">
            <w:rPr/>
          </w:rPrChange>
        </w:rPr>
        <w:t>hình</w:t>
      </w:r>
      <w:proofErr w:type="spellEnd"/>
    </w:p>
    <w:p w14:paraId="3F0E918F" w14:textId="62D5CAAA" w:rsidR="00863D73" w:rsidRPr="00CA6D40" w:rsidRDefault="00863D73" w:rsidP="67CA2932">
      <w:pPr>
        <w:pStyle w:val="ListParagraph"/>
        <w:numPr>
          <w:ilvl w:val="1"/>
          <w:numId w:val="4"/>
        </w:numPr>
        <w:rPr>
          <w:rFonts w:ascii="Arial" w:hAnsi="Arial" w:cs="Arial"/>
          <w:rPrChange w:id="2987" w:author="Microsoft Office User" w:date="2018-04-10T12:15:00Z">
            <w:rPr/>
          </w:rPrChange>
        </w:rPr>
      </w:pPr>
      <w:r w:rsidRPr="00CA6D40">
        <w:rPr>
          <w:rFonts w:ascii="Arial" w:hAnsi="Arial" w:cs="Arial"/>
          <w:rPrChange w:id="2988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989" w:author="Microsoft Office User" w:date="2018-04-10T12:15:00Z">
            <w:rPr/>
          </w:rPrChange>
        </w:rPr>
        <w:t>Mô</w:t>
      </w:r>
      <w:proofErr w:type="spellEnd"/>
      <w:r w:rsidRPr="00CA6D40">
        <w:rPr>
          <w:rFonts w:ascii="Arial" w:hAnsi="Arial" w:cs="Arial"/>
          <w:rPrChange w:id="2990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991" w:author="Microsoft Office User" w:date="2018-04-10T12:15:00Z">
            <w:rPr/>
          </w:rPrChange>
        </w:rPr>
        <w:t>tả</w:t>
      </w:r>
      <w:proofErr w:type="spellEnd"/>
      <w:r w:rsidRPr="00CA6D40">
        <w:rPr>
          <w:rFonts w:ascii="Arial" w:hAnsi="Arial" w:cs="Arial"/>
          <w:rPrChange w:id="2992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993" w:author="Microsoft Office User" w:date="2018-04-10T12:15:00Z">
            <w:rPr/>
          </w:rPrChange>
        </w:rPr>
        <w:t>xử</w:t>
      </w:r>
      <w:proofErr w:type="spellEnd"/>
      <w:r w:rsidRPr="00CA6D40">
        <w:rPr>
          <w:rFonts w:ascii="Arial" w:hAnsi="Arial" w:cs="Arial"/>
          <w:rPrChange w:id="2994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2995" w:author="Microsoft Office User" w:date="2018-04-10T12:15:00Z">
            <w:rPr/>
          </w:rPrChange>
        </w:rPr>
        <w:t>lý</w:t>
      </w:r>
      <w:proofErr w:type="spellEnd"/>
      <w:ins w:id="2996" w:author="Hoan Ng" w:date="2017-03-20T21:27:00Z">
        <w:r w:rsidR="00E62EE1" w:rsidRPr="00CA6D40">
          <w:rPr>
            <w:rFonts w:ascii="Arial" w:hAnsi="Arial" w:cs="Arial"/>
            <w:rPrChange w:id="2997" w:author="Microsoft Office User" w:date="2018-04-10T12:15:00Z">
              <w:rPr/>
            </w:rPrChange>
          </w:rPr>
          <w:t xml:space="preserve"> </w:t>
        </w:r>
        <w:proofErr w:type="spellStart"/>
        <w:r w:rsidR="00E62EE1" w:rsidRPr="00CA6D40">
          <w:rPr>
            <w:rFonts w:ascii="Arial" w:hAnsi="Arial" w:cs="Arial"/>
            <w:rPrChange w:id="2998" w:author="Microsoft Office User" w:date="2018-04-10T12:15:00Z">
              <w:rPr/>
            </w:rPrChange>
          </w:rPr>
          <w:t>sự</w:t>
        </w:r>
        <w:proofErr w:type="spellEnd"/>
        <w:r w:rsidR="00E62EE1" w:rsidRPr="00CA6D40">
          <w:rPr>
            <w:rFonts w:ascii="Arial" w:hAnsi="Arial" w:cs="Arial"/>
            <w:rPrChange w:id="2999" w:author="Microsoft Office User" w:date="2018-04-10T12:15:00Z">
              <w:rPr/>
            </w:rPrChange>
          </w:rPr>
          <w:t xml:space="preserve"> </w:t>
        </w:r>
        <w:proofErr w:type="spellStart"/>
        <w:r w:rsidR="00E62EE1" w:rsidRPr="00CA6D40">
          <w:rPr>
            <w:rFonts w:ascii="Arial" w:hAnsi="Arial" w:cs="Arial"/>
            <w:rPrChange w:id="3000" w:author="Microsoft Office User" w:date="2018-04-10T12:15:00Z">
              <w:rPr/>
            </w:rPrChange>
          </w:rPr>
          <w:t>kiện</w:t>
        </w:r>
      </w:ins>
      <w:proofErr w:type="spellEnd"/>
      <w:r w:rsidRPr="00CA6D40">
        <w:rPr>
          <w:rFonts w:ascii="Arial" w:hAnsi="Arial" w:cs="Arial"/>
          <w:rPrChange w:id="3001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3002" w:author="Microsoft Office User" w:date="2018-04-10T12:15:00Z">
            <w:rPr/>
          </w:rPrChange>
        </w:rPr>
        <w:t>từng</w:t>
      </w:r>
      <w:proofErr w:type="spellEnd"/>
      <w:r w:rsidRPr="00CA6D40">
        <w:rPr>
          <w:rFonts w:ascii="Arial" w:hAnsi="Arial" w:cs="Arial"/>
          <w:rPrChange w:id="3003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3004" w:author="Microsoft Office User" w:date="2018-04-10T12:15:00Z">
            <w:rPr/>
          </w:rPrChange>
        </w:rPr>
        <w:t>màn</w:t>
      </w:r>
      <w:proofErr w:type="spellEnd"/>
      <w:r w:rsidRPr="00CA6D40">
        <w:rPr>
          <w:rFonts w:ascii="Arial" w:hAnsi="Arial" w:cs="Arial"/>
          <w:rPrChange w:id="3005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3006" w:author="Microsoft Office User" w:date="2018-04-10T12:15:00Z">
            <w:rPr/>
          </w:rPrChange>
        </w:rPr>
        <w:t>hình</w:t>
      </w:r>
      <w:proofErr w:type="spellEnd"/>
    </w:p>
    <w:p w14:paraId="65B41903" w14:textId="6EECDAEB" w:rsidR="007E56BA" w:rsidRPr="00CA6D40" w:rsidRDefault="007E56BA" w:rsidP="67CA2932">
      <w:pPr>
        <w:pStyle w:val="ListParagraph"/>
        <w:numPr>
          <w:ilvl w:val="0"/>
          <w:numId w:val="4"/>
        </w:numPr>
        <w:rPr>
          <w:rFonts w:ascii="Arial" w:hAnsi="Arial" w:cs="Arial"/>
          <w:rPrChange w:id="3007" w:author="Microsoft Office User" w:date="2018-04-10T12:15:00Z">
            <w:rPr/>
          </w:rPrChange>
        </w:rPr>
      </w:pPr>
      <w:proofErr w:type="spellStart"/>
      <w:r w:rsidRPr="00CA6D40">
        <w:rPr>
          <w:rFonts w:ascii="Arial" w:hAnsi="Arial" w:cs="Arial"/>
          <w:rPrChange w:id="3008" w:author="Microsoft Office User" w:date="2018-04-10T12:15:00Z">
            <w:rPr/>
          </w:rPrChange>
        </w:rPr>
        <w:t>Thiết</w:t>
      </w:r>
      <w:proofErr w:type="spellEnd"/>
      <w:r w:rsidRPr="00CA6D40">
        <w:rPr>
          <w:rFonts w:ascii="Arial" w:hAnsi="Arial" w:cs="Arial"/>
          <w:rPrChange w:id="3009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3010" w:author="Microsoft Office User" w:date="2018-04-10T12:15:00Z">
            <w:rPr/>
          </w:rPrChange>
        </w:rPr>
        <w:t>kế</w:t>
      </w:r>
      <w:proofErr w:type="spellEnd"/>
      <w:r w:rsidRPr="00CA6D40">
        <w:rPr>
          <w:rFonts w:ascii="Arial" w:hAnsi="Arial" w:cs="Arial"/>
          <w:rPrChange w:id="3011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3012" w:author="Microsoft Office User" w:date="2018-04-10T12:15:00Z">
            <w:rPr/>
          </w:rPrChange>
        </w:rPr>
        <w:t>xử</w:t>
      </w:r>
      <w:proofErr w:type="spellEnd"/>
      <w:r w:rsidRPr="00CA6D40">
        <w:rPr>
          <w:rFonts w:ascii="Arial" w:hAnsi="Arial" w:cs="Arial"/>
          <w:rPrChange w:id="3013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3014" w:author="Microsoft Office User" w:date="2018-04-10T12:15:00Z">
            <w:rPr/>
          </w:rPrChange>
        </w:rPr>
        <w:t>lý</w:t>
      </w:r>
      <w:proofErr w:type="spellEnd"/>
      <w:ins w:id="3015" w:author="Hoan Ng" w:date="2017-03-20T21:27:00Z">
        <w:r w:rsidR="00E62EE1" w:rsidRPr="00CA6D40">
          <w:rPr>
            <w:rFonts w:ascii="Arial" w:hAnsi="Arial" w:cs="Arial"/>
            <w:rPrChange w:id="3016" w:author="Microsoft Office User" w:date="2018-04-10T12:15:00Z">
              <w:rPr/>
            </w:rPrChange>
          </w:rPr>
          <w:t xml:space="preserve"> {</w:t>
        </w:r>
        <w:proofErr w:type="spellStart"/>
        <w:r w:rsidR="00E62EE1" w:rsidRPr="00CA6D40">
          <w:rPr>
            <w:rFonts w:ascii="Arial" w:hAnsi="Arial" w:cs="Arial"/>
            <w:rPrChange w:id="3017" w:author="Microsoft Office User" w:date="2018-04-10T12:15:00Z">
              <w:rPr/>
            </w:rPrChange>
          </w:rPr>
          <w:t>Danh</w:t>
        </w:r>
        <w:proofErr w:type="spellEnd"/>
        <w:r w:rsidR="00E62EE1" w:rsidRPr="00CA6D40">
          <w:rPr>
            <w:rFonts w:ascii="Arial" w:hAnsi="Arial" w:cs="Arial"/>
            <w:rPrChange w:id="3018" w:author="Microsoft Office User" w:date="2018-04-10T12:15:00Z">
              <w:rPr/>
            </w:rPrChange>
          </w:rPr>
          <w:t xml:space="preserve"> </w:t>
        </w:r>
        <w:proofErr w:type="spellStart"/>
        <w:r w:rsidR="00E62EE1" w:rsidRPr="00CA6D40">
          <w:rPr>
            <w:rFonts w:ascii="Arial" w:hAnsi="Arial" w:cs="Arial"/>
            <w:rPrChange w:id="3019" w:author="Microsoft Office User" w:date="2018-04-10T12:15:00Z">
              <w:rPr/>
            </w:rPrChange>
          </w:rPr>
          <w:t>sách</w:t>
        </w:r>
        <w:proofErr w:type="spellEnd"/>
        <w:r w:rsidR="00E62EE1" w:rsidRPr="00CA6D40">
          <w:rPr>
            <w:rFonts w:ascii="Arial" w:hAnsi="Arial" w:cs="Arial"/>
            <w:rPrChange w:id="3020" w:author="Microsoft Office User" w:date="2018-04-10T12:15:00Z">
              <w:rPr/>
            </w:rPrChange>
          </w:rPr>
          <w:t xml:space="preserve"> </w:t>
        </w:r>
        <w:proofErr w:type="spellStart"/>
        <w:r w:rsidR="00E62EE1" w:rsidRPr="00CA6D40">
          <w:rPr>
            <w:rFonts w:ascii="Arial" w:hAnsi="Arial" w:cs="Arial"/>
            <w:rPrChange w:id="3021" w:author="Microsoft Office User" w:date="2018-04-10T12:15:00Z">
              <w:rPr/>
            </w:rPrChange>
          </w:rPr>
          <w:t>các</w:t>
        </w:r>
        <w:proofErr w:type="spellEnd"/>
        <w:r w:rsidR="00E62EE1" w:rsidRPr="00CA6D40">
          <w:rPr>
            <w:rFonts w:ascii="Arial" w:hAnsi="Arial" w:cs="Arial"/>
            <w:rPrChange w:id="3022" w:author="Microsoft Office User" w:date="2018-04-10T12:15:00Z">
              <w:rPr/>
            </w:rPrChange>
          </w:rPr>
          <w:t xml:space="preserve"> </w:t>
        </w:r>
        <w:proofErr w:type="spellStart"/>
        <w:r w:rsidR="00E62EE1" w:rsidRPr="00CA6D40">
          <w:rPr>
            <w:rFonts w:ascii="Arial" w:hAnsi="Arial" w:cs="Arial"/>
            <w:rPrChange w:id="3023" w:author="Microsoft Office User" w:date="2018-04-10T12:15:00Z">
              <w:rPr/>
            </w:rPrChange>
          </w:rPr>
          <w:t>xử</w:t>
        </w:r>
        <w:proofErr w:type="spellEnd"/>
        <w:r w:rsidR="00E62EE1" w:rsidRPr="00CA6D40">
          <w:rPr>
            <w:rFonts w:ascii="Arial" w:hAnsi="Arial" w:cs="Arial"/>
            <w:rPrChange w:id="3024" w:author="Microsoft Office User" w:date="2018-04-10T12:15:00Z">
              <w:rPr/>
            </w:rPrChange>
          </w:rPr>
          <w:t xml:space="preserve"> </w:t>
        </w:r>
        <w:proofErr w:type="spellStart"/>
        <w:r w:rsidR="00E62EE1" w:rsidRPr="00CA6D40">
          <w:rPr>
            <w:rFonts w:ascii="Arial" w:hAnsi="Arial" w:cs="Arial"/>
            <w:rPrChange w:id="3025" w:author="Microsoft Office User" w:date="2018-04-10T12:15:00Z">
              <w:rPr/>
            </w:rPrChange>
          </w:rPr>
          <w:t>lý</w:t>
        </w:r>
        <w:proofErr w:type="spellEnd"/>
        <w:r w:rsidR="00E62EE1" w:rsidRPr="00CA6D40">
          <w:rPr>
            <w:rFonts w:ascii="Arial" w:hAnsi="Arial" w:cs="Arial"/>
            <w:rPrChange w:id="3026" w:author="Microsoft Office User" w:date="2018-04-10T12:15:00Z">
              <w:rPr/>
            </w:rPrChange>
          </w:rPr>
          <w:t xml:space="preserve"> &amp; </w:t>
        </w:r>
        <w:proofErr w:type="spellStart"/>
        <w:r w:rsidR="00E62EE1" w:rsidRPr="00CA6D40">
          <w:rPr>
            <w:rFonts w:ascii="Arial" w:hAnsi="Arial" w:cs="Arial"/>
            <w:rPrChange w:id="3027" w:author="Microsoft Office User" w:date="2018-04-10T12:15:00Z">
              <w:rPr/>
            </w:rPrChange>
          </w:rPr>
          <w:t>thuật</w:t>
        </w:r>
        <w:proofErr w:type="spellEnd"/>
        <w:r w:rsidR="00E62EE1" w:rsidRPr="00CA6D40">
          <w:rPr>
            <w:rFonts w:ascii="Arial" w:hAnsi="Arial" w:cs="Arial"/>
            <w:rPrChange w:id="3028" w:author="Microsoft Office User" w:date="2018-04-10T12:15:00Z">
              <w:rPr/>
            </w:rPrChange>
          </w:rPr>
          <w:t xml:space="preserve"> </w:t>
        </w:r>
        <w:proofErr w:type="spellStart"/>
        <w:r w:rsidR="00E62EE1" w:rsidRPr="00CA6D40">
          <w:rPr>
            <w:rFonts w:ascii="Arial" w:hAnsi="Arial" w:cs="Arial"/>
            <w:rPrChange w:id="3029" w:author="Microsoft Office User" w:date="2018-04-10T12:15:00Z">
              <w:rPr/>
            </w:rPrChange>
          </w:rPr>
          <w:t>giải</w:t>
        </w:r>
        <w:proofErr w:type="spellEnd"/>
        <w:r w:rsidR="00E62EE1" w:rsidRPr="00CA6D40">
          <w:rPr>
            <w:rFonts w:ascii="Arial" w:hAnsi="Arial" w:cs="Arial"/>
            <w:rPrChange w:id="3030" w:author="Microsoft Office User" w:date="2018-04-10T12:15:00Z">
              <w:rPr/>
            </w:rPrChange>
          </w:rPr>
          <w:t>}</w:t>
        </w:r>
      </w:ins>
    </w:p>
    <w:p w14:paraId="2F4BFD56" w14:textId="207BC702" w:rsidR="00F02E35" w:rsidRPr="00CA6D40" w:rsidRDefault="00F02E35" w:rsidP="67CA2932">
      <w:pPr>
        <w:pStyle w:val="ListParagraph"/>
        <w:numPr>
          <w:ilvl w:val="0"/>
          <w:numId w:val="4"/>
        </w:numPr>
        <w:rPr>
          <w:ins w:id="3031" w:author="Hoan Ng" w:date="2017-03-20T21:26:00Z"/>
          <w:rFonts w:ascii="Arial" w:hAnsi="Arial" w:cs="Arial"/>
          <w:rPrChange w:id="3032" w:author="Microsoft Office User" w:date="2018-04-10T12:15:00Z">
            <w:rPr>
              <w:ins w:id="3033" w:author="Hoan Ng" w:date="2017-03-20T21:26:00Z"/>
            </w:rPr>
          </w:rPrChange>
        </w:rPr>
      </w:pPr>
      <w:proofErr w:type="spellStart"/>
      <w:r w:rsidRPr="00CA6D40">
        <w:rPr>
          <w:rFonts w:ascii="Arial" w:hAnsi="Arial" w:cs="Arial"/>
          <w:rPrChange w:id="3034" w:author="Microsoft Office User" w:date="2018-04-10T12:15:00Z">
            <w:rPr/>
          </w:rPrChange>
        </w:rPr>
        <w:t>Thiết</w:t>
      </w:r>
      <w:proofErr w:type="spellEnd"/>
      <w:r w:rsidRPr="00CA6D40">
        <w:rPr>
          <w:rFonts w:ascii="Arial" w:hAnsi="Arial" w:cs="Arial"/>
          <w:rPrChange w:id="3035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3036" w:author="Microsoft Office User" w:date="2018-04-10T12:15:00Z">
            <w:rPr/>
          </w:rPrChange>
        </w:rPr>
        <w:t>kế</w:t>
      </w:r>
      <w:proofErr w:type="spellEnd"/>
      <w:r w:rsidRPr="00CA6D40">
        <w:rPr>
          <w:rFonts w:ascii="Arial" w:hAnsi="Arial" w:cs="Arial"/>
          <w:rPrChange w:id="3037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3038" w:author="Microsoft Office User" w:date="2018-04-10T12:15:00Z">
            <w:rPr/>
          </w:rPrChange>
        </w:rPr>
        <w:t>dữ</w:t>
      </w:r>
      <w:proofErr w:type="spellEnd"/>
      <w:r w:rsidRPr="00CA6D40">
        <w:rPr>
          <w:rFonts w:ascii="Arial" w:hAnsi="Arial" w:cs="Arial"/>
          <w:rPrChange w:id="3039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3040" w:author="Microsoft Office User" w:date="2018-04-10T12:15:00Z">
            <w:rPr/>
          </w:rPrChange>
        </w:rPr>
        <w:t>liệu</w:t>
      </w:r>
      <w:proofErr w:type="spellEnd"/>
      <w:r w:rsidRPr="00CA6D40">
        <w:rPr>
          <w:rFonts w:ascii="Arial" w:hAnsi="Arial" w:cs="Arial"/>
          <w:rPrChange w:id="3041" w:author="Microsoft Office User" w:date="2018-04-10T12:15:00Z">
            <w:rPr/>
          </w:rPrChange>
        </w:rPr>
        <w:t xml:space="preserve"> (RD – Relationship Diagram – </w:t>
      </w:r>
      <w:proofErr w:type="spellStart"/>
      <w:r w:rsidRPr="00CA6D40">
        <w:rPr>
          <w:rFonts w:ascii="Arial" w:hAnsi="Arial" w:cs="Arial"/>
          <w:rPrChange w:id="3042" w:author="Microsoft Office User" w:date="2018-04-10T12:15:00Z">
            <w:rPr/>
          </w:rPrChange>
        </w:rPr>
        <w:t>Mô</w:t>
      </w:r>
      <w:proofErr w:type="spellEnd"/>
      <w:r w:rsidRPr="00CA6D40">
        <w:rPr>
          <w:rFonts w:ascii="Arial" w:hAnsi="Arial" w:cs="Arial"/>
          <w:rPrChange w:id="3043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3044" w:author="Microsoft Office User" w:date="2018-04-10T12:15:00Z">
            <w:rPr/>
          </w:rPrChange>
        </w:rPr>
        <w:t>hình</w:t>
      </w:r>
      <w:proofErr w:type="spellEnd"/>
      <w:r w:rsidRPr="00CA6D40">
        <w:rPr>
          <w:rFonts w:ascii="Arial" w:hAnsi="Arial" w:cs="Arial"/>
          <w:rPrChange w:id="3045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3046" w:author="Microsoft Office User" w:date="2018-04-10T12:15:00Z">
            <w:rPr/>
          </w:rPrChange>
        </w:rPr>
        <w:t>quan</w:t>
      </w:r>
      <w:proofErr w:type="spellEnd"/>
      <w:r w:rsidRPr="00CA6D40">
        <w:rPr>
          <w:rFonts w:ascii="Arial" w:hAnsi="Arial" w:cs="Arial"/>
          <w:rPrChange w:id="3047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3048" w:author="Microsoft Office User" w:date="2018-04-10T12:15:00Z">
            <w:rPr/>
          </w:rPrChange>
        </w:rPr>
        <w:t>hệ</w:t>
      </w:r>
      <w:proofErr w:type="spellEnd"/>
      <w:r w:rsidRPr="00CA6D40">
        <w:rPr>
          <w:rFonts w:ascii="Arial" w:hAnsi="Arial" w:cs="Arial"/>
          <w:rPrChange w:id="3049" w:author="Microsoft Office User" w:date="2018-04-10T12:15:00Z">
            <w:rPr/>
          </w:rPrChange>
        </w:rPr>
        <w:t>)</w:t>
      </w:r>
    </w:p>
    <w:p w14:paraId="478E52EB" w14:textId="0888F46C" w:rsidR="00E62EE1" w:rsidRPr="00CA6D40" w:rsidRDefault="00E62EE1">
      <w:pPr>
        <w:pStyle w:val="ListParagraph"/>
        <w:numPr>
          <w:ilvl w:val="1"/>
          <w:numId w:val="4"/>
        </w:numPr>
        <w:rPr>
          <w:ins w:id="3050" w:author="Hoan Ng" w:date="2017-03-20T21:26:00Z"/>
          <w:rFonts w:ascii="Arial" w:hAnsi="Arial" w:cs="Arial"/>
          <w:rPrChange w:id="3051" w:author="Microsoft Office User" w:date="2018-04-10T12:15:00Z">
            <w:rPr>
              <w:ins w:id="3052" w:author="Hoan Ng" w:date="2017-03-20T21:26:00Z"/>
            </w:rPr>
          </w:rPrChange>
        </w:rPr>
        <w:pPrChange w:id="3053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proofErr w:type="spellStart"/>
      <w:ins w:id="3054" w:author="Hoan Ng" w:date="2017-03-20T21:26:00Z">
        <w:r w:rsidRPr="00CA6D40">
          <w:rPr>
            <w:rFonts w:ascii="Arial" w:hAnsi="Arial" w:cs="Arial"/>
            <w:rPrChange w:id="3055" w:author="Microsoft Office User" w:date="2018-04-10T12:15:00Z">
              <w:rPr/>
            </w:rPrChange>
          </w:rPr>
          <w:t>Sơ</w:t>
        </w:r>
        <w:proofErr w:type="spellEnd"/>
        <w:r w:rsidRPr="00CA6D40">
          <w:rPr>
            <w:rFonts w:ascii="Arial" w:hAnsi="Arial" w:cs="Arial"/>
            <w:rPrChange w:id="3056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057" w:author="Microsoft Office User" w:date="2018-04-10T12:15:00Z">
              <w:rPr/>
            </w:rPrChange>
          </w:rPr>
          <w:t>đồ</w:t>
        </w:r>
        <w:proofErr w:type="spellEnd"/>
        <w:r w:rsidRPr="00CA6D40">
          <w:rPr>
            <w:rFonts w:ascii="Arial" w:hAnsi="Arial" w:cs="Arial"/>
            <w:rPrChange w:id="3058" w:author="Microsoft Office User" w:date="2018-04-10T12:15:00Z">
              <w:rPr/>
            </w:rPrChange>
          </w:rPr>
          <w:t xml:space="preserve"> RD </w:t>
        </w:r>
        <w:proofErr w:type="spellStart"/>
        <w:r w:rsidRPr="00CA6D40">
          <w:rPr>
            <w:rFonts w:ascii="Arial" w:hAnsi="Arial" w:cs="Arial"/>
            <w:rPrChange w:id="3059" w:author="Microsoft Office User" w:date="2018-04-10T12:15:00Z">
              <w:rPr/>
            </w:rPrChange>
          </w:rPr>
          <w:t>cả</w:t>
        </w:r>
        <w:proofErr w:type="spellEnd"/>
        <w:r w:rsidRPr="00CA6D40">
          <w:rPr>
            <w:rFonts w:ascii="Arial" w:hAnsi="Arial" w:cs="Arial"/>
            <w:rPrChange w:id="3060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061" w:author="Microsoft Office User" w:date="2018-04-10T12:15:00Z">
              <w:rPr/>
            </w:rPrChange>
          </w:rPr>
          <w:t>hệ</w:t>
        </w:r>
        <w:proofErr w:type="spellEnd"/>
        <w:r w:rsidRPr="00CA6D40">
          <w:rPr>
            <w:rFonts w:ascii="Arial" w:hAnsi="Arial" w:cs="Arial"/>
            <w:rPrChange w:id="3062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063" w:author="Microsoft Office User" w:date="2018-04-10T12:15:00Z">
              <w:rPr/>
            </w:rPrChange>
          </w:rPr>
          <w:t>thống</w:t>
        </w:r>
        <w:proofErr w:type="spellEnd"/>
      </w:ins>
    </w:p>
    <w:p w14:paraId="09158F7B" w14:textId="1B2BD0BB" w:rsidR="00E62EE1" w:rsidRPr="00CA6D40" w:rsidRDefault="00E62EE1">
      <w:pPr>
        <w:pStyle w:val="ListParagraph"/>
        <w:numPr>
          <w:ilvl w:val="1"/>
          <w:numId w:val="4"/>
        </w:numPr>
        <w:rPr>
          <w:ins w:id="3064" w:author="Hoan Ng" w:date="2017-03-20T21:26:00Z"/>
          <w:rFonts w:ascii="Arial" w:hAnsi="Arial" w:cs="Arial"/>
          <w:rPrChange w:id="3065" w:author="Microsoft Office User" w:date="2018-04-10T12:15:00Z">
            <w:rPr>
              <w:ins w:id="3066" w:author="Hoan Ng" w:date="2017-03-20T21:26:00Z"/>
            </w:rPr>
          </w:rPrChange>
        </w:rPr>
        <w:pPrChange w:id="3067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3068" w:author="Hoan Ng" w:date="2017-03-20T21:26:00Z">
        <w:r w:rsidRPr="00CA6D40">
          <w:rPr>
            <w:rFonts w:ascii="Arial" w:hAnsi="Arial" w:cs="Arial"/>
            <w:rPrChange w:id="3069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070" w:author="Microsoft Office User" w:date="2018-04-10T12:15:00Z">
              <w:rPr/>
            </w:rPrChange>
          </w:rPr>
          <w:t>Giải</w:t>
        </w:r>
        <w:proofErr w:type="spellEnd"/>
        <w:r w:rsidRPr="00CA6D40">
          <w:rPr>
            <w:rFonts w:ascii="Arial" w:hAnsi="Arial" w:cs="Arial"/>
            <w:rPrChange w:id="3071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072" w:author="Microsoft Office User" w:date="2018-04-10T12:15:00Z">
              <w:rPr/>
            </w:rPrChange>
          </w:rPr>
          <w:t>thích</w:t>
        </w:r>
        <w:proofErr w:type="spellEnd"/>
        <w:r w:rsidRPr="00CA6D40">
          <w:rPr>
            <w:rFonts w:ascii="Arial" w:hAnsi="Arial" w:cs="Arial"/>
            <w:rPrChange w:id="3073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074" w:author="Microsoft Office User" w:date="2018-04-10T12:15:00Z">
              <w:rPr/>
            </w:rPrChange>
          </w:rPr>
          <w:t>từng</w:t>
        </w:r>
        <w:proofErr w:type="spellEnd"/>
        <w:r w:rsidRPr="00CA6D40">
          <w:rPr>
            <w:rFonts w:ascii="Arial" w:hAnsi="Arial" w:cs="Arial"/>
            <w:rPrChange w:id="3075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076" w:author="Microsoft Office User" w:date="2018-04-10T12:15:00Z">
              <w:rPr/>
            </w:rPrChange>
          </w:rPr>
          <w:t>bảng</w:t>
        </w:r>
        <w:proofErr w:type="spellEnd"/>
        <w:r w:rsidRPr="00CA6D40">
          <w:rPr>
            <w:rFonts w:ascii="Arial" w:hAnsi="Arial" w:cs="Arial"/>
            <w:rPrChange w:id="3077" w:author="Microsoft Office User" w:date="2018-04-10T12:15:00Z">
              <w:rPr/>
            </w:rPrChange>
          </w:rPr>
          <w:t xml:space="preserve">, </w:t>
        </w:r>
        <w:proofErr w:type="spellStart"/>
        <w:r w:rsidRPr="00CA6D40">
          <w:rPr>
            <w:rFonts w:ascii="Arial" w:hAnsi="Arial" w:cs="Arial"/>
            <w:rPrChange w:id="3078" w:author="Microsoft Office User" w:date="2018-04-10T12:15:00Z">
              <w:rPr/>
            </w:rPrChange>
          </w:rPr>
          <w:t>kiểu</w:t>
        </w:r>
        <w:proofErr w:type="spellEnd"/>
        <w:r w:rsidRPr="00CA6D40">
          <w:rPr>
            <w:rFonts w:ascii="Arial" w:hAnsi="Arial" w:cs="Arial"/>
            <w:rPrChange w:id="3079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080" w:author="Microsoft Office User" w:date="2018-04-10T12:15:00Z">
              <w:rPr/>
            </w:rPrChange>
          </w:rPr>
          <w:t>dữ</w:t>
        </w:r>
        <w:proofErr w:type="spellEnd"/>
        <w:r w:rsidRPr="00CA6D40">
          <w:rPr>
            <w:rFonts w:ascii="Arial" w:hAnsi="Arial" w:cs="Arial"/>
            <w:rPrChange w:id="3081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082" w:author="Microsoft Office User" w:date="2018-04-10T12:15:00Z">
              <w:rPr/>
            </w:rPrChange>
          </w:rPr>
          <w:t>liệu</w:t>
        </w:r>
        <w:proofErr w:type="spellEnd"/>
      </w:ins>
    </w:p>
    <w:p w14:paraId="7AF34D01" w14:textId="0F975DAA" w:rsidR="00E62EE1" w:rsidRPr="00CA6D40" w:rsidRDefault="00E62EE1">
      <w:pPr>
        <w:pStyle w:val="ListParagraph"/>
        <w:numPr>
          <w:ilvl w:val="1"/>
          <w:numId w:val="4"/>
        </w:numPr>
        <w:rPr>
          <w:ins w:id="3083" w:author="Hoan Ng" w:date="2017-03-20T21:28:00Z"/>
          <w:rFonts w:ascii="Arial" w:hAnsi="Arial" w:cs="Arial"/>
          <w:rPrChange w:id="3084" w:author="Microsoft Office User" w:date="2018-04-10T12:15:00Z">
            <w:rPr>
              <w:ins w:id="3085" w:author="Hoan Ng" w:date="2017-03-20T21:28:00Z"/>
            </w:rPr>
          </w:rPrChange>
        </w:rPr>
        <w:pPrChange w:id="3086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ins w:id="3087" w:author="Hoan Ng" w:date="2017-03-20T21:26:00Z">
        <w:r w:rsidRPr="00CA6D40">
          <w:rPr>
            <w:rFonts w:ascii="Arial" w:hAnsi="Arial" w:cs="Arial"/>
            <w:rPrChange w:id="3088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089" w:author="Microsoft Office User" w:date="2018-04-10T12:15:00Z">
              <w:rPr/>
            </w:rPrChange>
          </w:rPr>
          <w:t>Khóa</w:t>
        </w:r>
        <w:proofErr w:type="spellEnd"/>
        <w:r w:rsidRPr="00CA6D40">
          <w:rPr>
            <w:rFonts w:ascii="Arial" w:hAnsi="Arial" w:cs="Arial"/>
            <w:rPrChange w:id="3090" w:author="Microsoft Office User" w:date="2018-04-10T12:15:00Z">
              <w:rPr/>
            </w:rPrChange>
          </w:rPr>
          <w:t xml:space="preserve"> &amp; </w:t>
        </w:r>
      </w:ins>
      <w:ins w:id="3091" w:author="Hoan Ng" w:date="2017-03-20T21:27:00Z">
        <w:r w:rsidRPr="00CA6D40">
          <w:rPr>
            <w:rFonts w:ascii="Arial" w:hAnsi="Arial" w:cs="Arial"/>
            <w:rPrChange w:id="3092" w:author="Microsoft Office User" w:date="2018-04-10T12:15:00Z">
              <w:rPr/>
            </w:rPrChange>
          </w:rPr>
          <w:t>rang</w:t>
        </w:r>
      </w:ins>
      <w:ins w:id="3093" w:author="Hoan Ng" w:date="2017-03-20T21:26:00Z">
        <w:r w:rsidRPr="00CA6D40">
          <w:rPr>
            <w:rFonts w:ascii="Arial" w:hAnsi="Arial" w:cs="Arial"/>
            <w:rPrChange w:id="3094" w:author="Microsoft Office User" w:date="2018-04-10T12:15:00Z">
              <w:rPr/>
            </w:rPrChange>
          </w:rPr>
          <w:t xml:space="preserve"> </w:t>
        </w:r>
      </w:ins>
      <w:proofErr w:type="spellStart"/>
      <w:ins w:id="3095" w:author="Hoan Ng" w:date="2017-03-20T21:27:00Z">
        <w:r w:rsidRPr="00CA6D40">
          <w:rPr>
            <w:rFonts w:ascii="Arial" w:hAnsi="Arial" w:cs="Arial"/>
            <w:rPrChange w:id="3096" w:author="Microsoft Office User" w:date="2018-04-10T12:15:00Z">
              <w:rPr/>
            </w:rPrChange>
          </w:rPr>
          <w:t>buộc</w:t>
        </w:r>
        <w:proofErr w:type="spellEnd"/>
        <w:r w:rsidRPr="00CA6D40">
          <w:rPr>
            <w:rFonts w:ascii="Arial" w:hAnsi="Arial" w:cs="Arial"/>
            <w:rPrChange w:id="3097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098" w:author="Microsoft Office User" w:date="2018-04-10T12:15:00Z">
              <w:rPr/>
            </w:rPrChange>
          </w:rPr>
          <w:t>toàn</w:t>
        </w:r>
        <w:proofErr w:type="spellEnd"/>
        <w:r w:rsidRPr="00CA6D40">
          <w:rPr>
            <w:rFonts w:ascii="Arial" w:hAnsi="Arial" w:cs="Arial"/>
            <w:rPrChange w:id="3099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100" w:author="Microsoft Office User" w:date="2018-04-10T12:15:00Z">
              <w:rPr/>
            </w:rPrChange>
          </w:rPr>
          <w:t>vẹn</w:t>
        </w:r>
      </w:ins>
      <w:proofErr w:type="spellEnd"/>
    </w:p>
    <w:p w14:paraId="3CF0F2A3" w14:textId="3D520BAD" w:rsidR="00E62EE1" w:rsidRPr="00CA6D40" w:rsidRDefault="00E62EE1">
      <w:pPr>
        <w:pStyle w:val="ListParagraph"/>
        <w:numPr>
          <w:ilvl w:val="1"/>
          <w:numId w:val="4"/>
        </w:numPr>
        <w:rPr>
          <w:rFonts w:ascii="Arial" w:hAnsi="Arial" w:cs="Arial"/>
          <w:rPrChange w:id="3101" w:author="Microsoft Office User" w:date="2018-04-10T12:15:00Z">
            <w:rPr/>
          </w:rPrChange>
        </w:rPr>
        <w:pPrChange w:id="3102" w:author="Hoan Ng" w:date="2017-03-20T21:26:00Z">
          <w:pPr>
            <w:pStyle w:val="ListParagraph"/>
            <w:numPr>
              <w:numId w:val="4"/>
            </w:numPr>
            <w:ind w:hanging="360"/>
          </w:pPr>
        </w:pPrChange>
      </w:pPr>
      <w:bookmarkStart w:id="3103" w:name="_GoBack"/>
      <w:proofErr w:type="spellStart"/>
      <w:ins w:id="3104" w:author="Hoan Ng" w:date="2017-03-20T21:28:00Z">
        <w:r w:rsidRPr="00CA6D40">
          <w:rPr>
            <w:rFonts w:ascii="Arial" w:hAnsi="Arial" w:cs="Arial"/>
            <w:rPrChange w:id="3105" w:author="Microsoft Office User" w:date="2018-04-10T12:15:00Z">
              <w:rPr/>
            </w:rPrChange>
          </w:rPr>
          <w:t>Thiết</w:t>
        </w:r>
        <w:proofErr w:type="spellEnd"/>
        <w:r w:rsidRPr="00CA6D40">
          <w:rPr>
            <w:rFonts w:ascii="Arial" w:hAnsi="Arial" w:cs="Arial"/>
            <w:rPrChange w:id="3106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107" w:author="Microsoft Office User" w:date="2018-04-10T12:15:00Z">
              <w:rPr/>
            </w:rPrChange>
          </w:rPr>
          <w:t>kế</w:t>
        </w:r>
        <w:proofErr w:type="spellEnd"/>
        <w:r w:rsidRPr="00CA6D40">
          <w:rPr>
            <w:rFonts w:ascii="Arial" w:hAnsi="Arial" w:cs="Arial"/>
            <w:rPrChange w:id="3108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109" w:author="Microsoft Office User" w:date="2018-04-10T12:15:00Z">
              <w:rPr/>
            </w:rPrChange>
          </w:rPr>
          <w:t>dữ</w:t>
        </w:r>
        <w:proofErr w:type="spellEnd"/>
        <w:r w:rsidRPr="00CA6D40">
          <w:rPr>
            <w:rFonts w:ascii="Arial" w:hAnsi="Arial" w:cs="Arial"/>
            <w:rPrChange w:id="3110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111" w:author="Microsoft Office User" w:date="2018-04-10T12:15:00Z">
              <w:rPr/>
            </w:rPrChange>
          </w:rPr>
          <w:t>liệu</w:t>
        </w:r>
        <w:proofErr w:type="spellEnd"/>
        <w:r w:rsidRPr="00CA6D40">
          <w:rPr>
            <w:rFonts w:ascii="Arial" w:hAnsi="Arial" w:cs="Arial"/>
            <w:rPrChange w:id="3112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113" w:author="Microsoft Office User" w:date="2018-04-10T12:15:00Z">
              <w:rPr/>
            </w:rPrChange>
          </w:rPr>
          <w:t>mức</w:t>
        </w:r>
        <w:proofErr w:type="spellEnd"/>
        <w:r w:rsidRPr="00CA6D40">
          <w:rPr>
            <w:rFonts w:ascii="Arial" w:hAnsi="Arial" w:cs="Arial"/>
            <w:rPrChange w:id="3114" w:author="Microsoft Office User" w:date="2018-04-10T12:15:00Z">
              <w:rPr/>
            </w:rPrChange>
          </w:rPr>
          <w:t xml:space="preserve"> </w:t>
        </w:r>
        <w:bookmarkEnd w:id="3103"/>
        <w:proofErr w:type="spellStart"/>
        <w:r w:rsidRPr="00CA6D40">
          <w:rPr>
            <w:rFonts w:ascii="Arial" w:hAnsi="Arial" w:cs="Arial"/>
            <w:rPrChange w:id="3115" w:author="Microsoft Office User" w:date="2018-04-10T12:15:00Z">
              <w:rPr/>
            </w:rPrChange>
          </w:rPr>
          <w:t>vật</w:t>
        </w:r>
        <w:proofErr w:type="spellEnd"/>
        <w:r w:rsidRPr="00CA6D40">
          <w:rPr>
            <w:rFonts w:ascii="Arial" w:hAnsi="Arial" w:cs="Arial"/>
            <w:rPrChange w:id="3116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117" w:author="Microsoft Office User" w:date="2018-04-10T12:15:00Z">
              <w:rPr/>
            </w:rPrChange>
          </w:rPr>
          <w:t>lý</w:t>
        </w:r>
      </w:ins>
      <w:proofErr w:type="spellEnd"/>
    </w:p>
    <w:p w14:paraId="49308080" w14:textId="7D491890" w:rsidR="007E56BA" w:rsidRPr="00CA6D40" w:rsidRDefault="007E56BA" w:rsidP="67CA2932">
      <w:pPr>
        <w:pStyle w:val="ListParagraph"/>
        <w:numPr>
          <w:ilvl w:val="0"/>
          <w:numId w:val="4"/>
        </w:numPr>
        <w:rPr>
          <w:ins w:id="3118" w:author="Hoan Ng" w:date="2017-03-20T21:24:00Z"/>
          <w:rFonts w:ascii="Arial" w:hAnsi="Arial" w:cs="Arial"/>
          <w:rPrChange w:id="3119" w:author="Microsoft Office User" w:date="2018-04-10T12:15:00Z">
            <w:rPr>
              <w:ins w:id="3120" w:author="Hoan Ng" w:date="2017-03-20T21:24:00Z"/>
            </w:rPr>
          </w:rPrChange>
        </w:rPr>
      </w:pPr>
      <w:proofErr w:type="spellStart"/>
      <w:r w:rsidRPr="00CA6D40">
        <w:rPr>
          <w:rFonts w:ascii="Arial" w:hAnsi="Arial" w:cs="Arial"/>
          <w:rPrChange w:id="3121" w:author="Microsoft Office User" w:date="2018-04-10T12:15:00Z">
            <w:rPr/>
          </w:rPrChange>
        </w:rPr>
        <w:t>Thiết</w:t>
      </w:r>
      <w:proofErr w:type="spellEnd"/>
      <w:r w:rsidRPr="00CA6D40">
        <w:rPr>
          <w:rFonts w:ascii="Arial" w:hAnsi="Arial" w:cs="Arial"/>
          <w:rPrChange w:id="3122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3123" w:author="Microsoft Office User" w:date="2018-04-10T12:15:00Z">
            <w:rPr/>
          </w:rPrChange>
        </w:rPr>
        <w:t>kế</w:t>
      </w:r>
      <w:proofErr w:type="spellEnd"/>
      <w:r w:rsidRPr="00CA6D40">
        <w:rPr>
          <w:rFonts w:ascii="Arial" w:hAnsi="Arial" w:cs="Arial"/>
          <w:rPrChange w:id="3124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3125" w:author="Microsoft Office User" w:date="2018-04-10T12:15:00Z">
            <w:rPr/>
          </w:rPrChange>
        </w:rPr>
        <w:t>kiến</w:t>
      </w:r>
      <w:proofErr w:type="spellEnd"/>
      <w:r w:rsidRPr="00CA6D40">
        <w:rPr>
          <w:rFonts w:ascii="Arial" w:hAnsi="Arial" w:cs="Arial"/>
          <w:rPrChange w:id="3126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3127" w:author="Microsoft Office User" w:date="2018-04-10T12:15:00Z">
            <w:rPr/>
          </w:rPrChange>
        </w:rPr>
        <w:t>trúc</w:t>
      </w:r>
      <w:proofErr w:type="spellEnd"/>
    </w:p>
    <w:p w14:paraId="78403908" w14:textId="13E2B547" w:rsidR="00E62EE1" w:rsidRPr="00CA6D40" w:rsidRDefault="00E62EE1">
      <w:pPr>
        <w:pStyle w:val="ListParagraph"/>
        <w:numPr>
          <w:ilvl w:val="1"/>
          <w:numId w:val="4"/>
        </w:numPr>
        <w:rPr>
          <w:ins w:id="3128" w:author="Hoan Ng" w:date="2017-03-20T21:24:00Z"/>
          <w:rFonts w:ascii="Arial" w:hAnsi="Arial" w:cs="Arial"/>
          <w:rPrChange w:id="3129" w:author="Microsoft Office User" w:date="2018-04-10T12:15:00Z">
            <w:rPr>
              <w:ins w:id="3130" w:author="Hoan Ng" w:date="2017-03-20T21:24:00Z"/>
            </w:rPr>
          </w:rPrChange>
        </w:rPr>
        <w:pPrChange w:id="3131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proofErr w:type="spellStart"/>
      <w:ins w:id="3132" w:author="Hoan Ng" w:date="2017-03-20T21:24:00Z">
        <w:r w:rsidRPr="00CA6D40">
          <w:rPr>
            <w:rFonts w:ascii="Arial" w:hAnsi="Arial" w:cs="Arial"/>
            <w:rPrChange w:id="3133" w:author="Microsoft Office User" w:date="2018-04-10T12:15:00Z">
              <w:rPr/>
            </w:rPrChange>
          </w:rPr>
          <w:t>Mô</w:t>
        </w:r>
        <w:proofErr w:type="spellEnd"/>
        <w:r w:rsidRPr="00CA6D40">
          <w:rPr>
            <w:rFonts w:ascii="Arial" w:hAnsi="Arial" w:cs="Arial"/>
            <w:rPrChange w:id="3134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135" w:author="Microsoft Office User" w:date="2018-04-10T12:15:00Z">
              <w:rPr/>
            </w:rPrChange>
          </w:rPr>
          <w:t>hỉnh</w:t>
        </w:r>
        <w:proofErr w:type="spellEnd"/>
        <w:r w:rsidRPr="00CA6D40">
          <w:rPr>
            <w:rFonts w:ascii="Arial" w:hAnsi="Arial" w:cs="Arial"/>
            <w:rPrChange w:id="3136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137" w:author="Microsoft Office User" w:date="2018-04-10T12:15:00Z">
              <w:rPr/>
            </w:rPrChange>
          </w:rPr>
          <w:t>tổng</w:t>
        </w:r>
        <w:proofErr w:type="spellEnd"/>
        <w:r w:rsidRPr="00CA6D40">
          <w:rPr>
            <w:rFonts w:ascii="Arial" w:hAnsi="Arial" w:cs="Arial"/>
            <w:rPrChange w:id="3138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139" w:author="Microsoft Office User" w:date="2018-04-10T12:15:00Z">
              <w:rPr/>
            </w:rPrChange>
          </w:rPr>
          <w:t>thể</w:t>
        </w:r>
        <w:proofErr w:type="spellEnd"/>
        <w:r w:rsidRPr="00CA6D40">
          <w:rPr>
            <w:rFonts w:ascii="Arial" w:hAnsi="Arial" w:cs="Arial"/>
            <w:rPrChange w:id="3140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141" w:author="Microsoft Office User" w:date="2018-04-10T12:15:00Z">
              <w:rPr/>
            </w:rPrChange>
          </w:rPr>
          <w:t>kiến</w:t>
        </w:r>
        <w:proofErr w:type="spellEnd"/>
        <w:r w:rsidRPr="00CA6D40">
          <w:rPr>
            <w:rFonts w:ascii="Arial" w:hAnsi="Arial" w:cs="Arial"/>
            <w:rPrChange w:id="3142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143" w:author="Microsoft Office User" w:date="2018-04-10T12:15:00Z">
              <w:rPr/>
            </w:rPrChange>
          </w:rPr>
          <w:t>trúc</w:t>
        </w:r>
        <w:proofErr w:type="spellEnd"/>
      </w:ins>
    </w:p>
    <w:p w14:paraId="386849C4" w14:textId="248BC11A" w:rsidR="00E62EE1" w:rsidRPr="00CA6D40" w:rsidRDefault="00E62EE1">
      <w:pPr>
        <w:pStyle w:val="ListParagraph"/>
        <w:numPr>
          <w:ilvl w:val="1"/>
          <w:numId w:val="4"/>
        </w:numPr>
        <w:rPr>
          <w:ins w:id="3144" w:author="Hoan Ng" w:date="2017-03-20T21:24:00Z"/>
          <w:rFonts w:ascii="Arial" w:hAnsi="Arial" w:cs="Arial"/>
          <w:rPrChange w:id="3145" w:author="Microsoft Office User" w:date="2018-04-10T12:15:00Z">
            <w:rPr>
              <w:ins w:id="3146" w:author="Hoan Ng" w:date="2017-03-20T21:24:00Z"/>
            </w:rPr>
          </w:rPrChange>
        </w:rPr>
        <w:pPrChange w:id="3147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3148" w:author="Hoan Ng" w:date="2017-03-20T21:24:00Z">
        <w:r w:rsidRPr="00CA6D40">
          <w:rPr>
            <w:rFonts w:ascii="Arial" w:hAnsi="Arial" w:cs="Arial"/>
            <w:rPrChange w:id="3149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150" w:author="Microsoft Office User" w:date="2018-04-10T12:15:00Z">
              <w:rPr/>
            </w:rPrChange>
          </w:rPr>
          <w:t>Danh</w:t>
        </w:r>
        <w:proofErr w:type="spellEnd"/>
        <w:r w:rsidRPr="00CA6D40">
          <w:rPr>
            <w:rFonts w:ascii="Arial" w:hAnsi="Arial" w:cs="Arial"/>
            <w:rPrChange w:id="3151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152" w:author="Microsoft Office User" w:date="2018-04-10T12:15:00Z">
              <w:rPr/>
            </w:rPrChange>
          </w:rPr>
          <w:t>sách</w:t>
        </w:r>
        <w:proofErr w:type="spellEnd"/>
        <w:r w:rsidRPr="00CA6D40">
          <w:rPr>
            <w:rFonts w:ascii="Arial" w:hAnsi="Arial" w:cs="Arial"/>
            <w:rPrChange w:id="3153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154" w:author="Microsoft Office User" w:date="2018-04-10T12:15:00Z">
              <w:rPr/>
            </w:rPrChange>
          </w:rPr>
          <w:t>các</w:t>
        </w:r>
        <w:proofErr w:type="spellEnd"/>
        <w:r w:rsidRPr="00CA6D40">
          <w:rPr>
            <w:rFonts w:ascii="Arial" w:hAnsi="Arial" w:cs="Arial"/>
            <w:rPrChange w:id="3155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156" w:author="Microsoft Office User" w:date="2018-04-10T12:15:00Z">
              <w:rPr/>
            </w:rPrChange>
          </w:rPr>
          <w:t>componet</w:t>
        </w:r>
        <w:proofErr w:type="spellEnd"/>
        <w:r w:rsidRPr="00CA6D40">
          <w:rPr>
            <w:rFonts w:ascii="Arial" w:hAnsi="Arial" w:cs="Arial"/>
            <w:rPrChange w:id="3157" w:author="Microsoft Office User" w:date="2018-04-10T12:15:00Z">
              <w:rPr/>
            </w:rPrChange>
          </w:rPr>
          <w:t>/Package</w:t>
        </w:r>
      </w:ins>
    </w:p>
    <w:p w14:paraId="31FA8814" w14:textId="76E9606F" w:rsidR="00E62EE1" w:rsidRPr="00CA6D40" w:rsidRDefault="00E62EE1">
      <w:pPr>
        <w:pStyle w:val="ListParagraph"/>
        <w:numPr>
          <w:ilvl w:val="1"/>
          <w:numId w:val="4"/>
        </w:numPr>
        <w:rPr>
          <w:ins w:id="3158" w:author="Hoan Ng" w:date="2017-03-20T21:24:00Z"/>
          <w:rFonts w:ascii="Arial" w:hAnsi="Arial" w:cs="Arial"/>
          <w:rPrChange w:id="3159" w:author="Microsoft Office User" w:date="2018-04-10T12:15:00Z">
            <w:rPr>
              <w:ins w:id="3160" w:author="Hoan Ng" w:date="2017-03-20T21:24:00Z"/>
            </w:rPr>
          </w:rPrChange>
        </w:rPr>
        <w:pPrChange w:id="3161" w:author="Hoan Ng" w:date="2017-03-20T21:24:00Z">
          <w:pPr>
            <w:pStyle w:val="ListParagraph"/>
            <w:numPr>
              <w:numId w:val="4"/>
            </w:numPr>
            <w:ind w:hanging="360"/>
          </w:pPr>
        </w:pPrChange>
      </w:pPr>
      <w:ins w:id="3162" w:author="Hoan Ng" w:date="2017-03-20T21:25:00Z">
        <w:r w:rsidRPr="00CA6D40">
          <w:rPr>
            <w:rFonts w:ascii="Arial" w:hAnsi="Arial" w:cs="Arial"/>
            <w:rPrChange w:id="3163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164" w:author="Microsoft Office User" w:date="2018-04-10T12:15:00Z">
              <w:rPr/>
            </w:rPrChange>
          </w:rPr>
          <w:t>Giải</w:t>
        </w:r>
        <w:proofErr w:type="spellEnd"/>
        <w:r w:rsidRPr="00CA6D40">
          <w:rPr>
            <w:rFonts w:ascii="Arial" w:hAnsi="Arial" w:cs="Arial"/>
            <w:rPrChange w:id="3165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166" w:author="Microsoft Office User" w:date="2018-04-10T12:15:00Z">
              <w:rPr/>
            </w:rPrChange>
          </w:rPr>
          <w:t>thích</w:t>
        </w:r>
        <w:proofErr w:type="spellEnd"/>
        <w:r w:rsidRPr="00CA6D40">
          <w:rPr>
            <w:rFonts w:ascii="Arial" w:hAnsi="Arial" w:cs="Arial"/>
            <w:rPrChange w:id="3167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168" w:author="Microsoft Office User" w:date="2018-04-10T12:15:00Z">
              <w:rPr/>
            </w:rPrChange>
          </w:rPr>
          <w:t>tương</w:t>
        </w:r>
        <w:proofErr w:type="spellEnd"/>
        <w:r w:rsidRPr="00CA6D40">
          <w:rPr>
            <w:rFonts w:ascii="Arial" w:hAnsi="Arial" w:cs="Arial"/>
            <w:rPrChange w:id="3169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170" w:author="Microsoft Office User" w:date="2018-04-10T12:15:00Z">
              <w:rPr/>
            </w:rPrChange>
          </w:rPr>
          <w:t>tác</w:t>
        </w:r>
        <w:proofErr w:type="spellEnd"/>
        <w:r w:rsidRPr="00CA6D40">
          <w:rPr>
            <w:rFonts w:ascii="Arial" w:hAnsi="Arial" w:cs="Arial"/>
            <w:rPrChange w:id="3171" w:author="Microsoft Office User" w:date="2018-04-10T12:15:00Z">
              <w:rPr/>
            </w:rPrChange>
          </w:rPr>
          <w:t>/</w:t>
        </w:r>
        <w:proofErr w:type="spellStart"/>
        <w:r w:rsidRPr="00CA6D40">
          <w:rPr>
            <w:rFonts w:ascii="Arial" w:hAnsi="Arial" w:cs="Arial"/>
            <w:rPrChange w:id="3172" w:author="Microsoft Office User" w:date="2018-04-10T12:15:00Z">
              <w:rPr/>
            </w:rPrChange>
          </w:rPr>
          <w:t>giao</w:t>
        </w:r>
        <w:proofErr w:type="spellEnd"/>
        <w:r w:rsidRPr="00CA6D40">
          <w:rPr>
            <w:rFonts w:ascii="Arial" w:hAnsi="Arial" w:cs="Arial"/>
            <w:rPrChange w:id="3173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174" w:author="Microsoft Office User" w:date="2018-04-10T12:15:00Z">
              <w:rPr/>
            </w:rPrChange>
          </w:rPr>
          <w:t>tiếp</w:t>
        </w:r>
        <w:proofErr w:type="spellEnd"/>
        <w:r w:rsidRPr="00CA6D40">
          <w:rPr>
            <w:rFonts w:ascii="Arial" w:hAnsi="Arial" w:cs="Arial"/>
            <w:rPrChange w:id="3175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176" w:author="Microsoft Office User" w:date="2018-04-10T12:15:00Z">
              <w:rPr/>
            </w:rPrChange>
          </w:rPr>
          <w:t>giữa</w:t>
        </w:r>
        <w:proofErr w:type="spellEnd"/>
        <w:r w:rsidRPr="00CA6D40">
          <w:rPr>
            <w:rFonts w:ascii="Arial" w:hAnsi="Arial" w:cs="Arial"/>
            <w:rPrChange w:id="3177" w:author="Microsoft Office User" w:date="2018-04-10T12:15:00Z">
              <w:rPr/>
            </w:rPrChange>
          </w:rPr>
          <w:t xml:space="preserve"> </w:t>
        </w:r>
        <w:proofErr w:type="spellStart"/>
        <w:r w:rsidRPr="00CA6D40">
          <w:rPr>
            <w:rFonts w:ascii="Arial" w:hAnsi="Arial" w:cs="Arial"/>
            <w:rPrChange w:id="3178" w:author="Microsoft Office User" w:date="2018-04-10T12:15:00Z">
              <w:rPr/>
            </w:rPrChange>
          </w:rPr>
          <w:t>các</w:t>
        </w:r>
        <w:proofErr w:type="spellEnd"/>
        <w:r w:rsidRPr="00CA6D40">
          <w:rPr>
            <w:rFonts w:ascii="Arial" w:hAnsi="Arial" w:cs="Arial"/>
            <w:rPrChange w:id="3179" w:author="Microsoft Office User" w:date="2018-04-10T12:15:00Z">
              <w:rPr/>
            </w:rPrChange>
          </w:rPr>
          <w:t xml:space="preserve"> components</w:t>
        </w:r>
      </w:ins>
    </w:p>
    <w:p w14:paraId="53E57751" w14:textId="77777777" w:rsidR="00E62EE1" w:rsidRPr="00CA6D40" w:rsidRDefault="00E62EE1" w:rsidP="007E56BA">
      <w:pPr>
        <w:pStyle w:val="ListParagraph"/>
        <w:numPr>
          <w:ilvl w:val="0"/>
          <w:numId w:val="4"/>
        </w:numPr>
        <w:rPr>
          <w:rFonts w:ascii="Arial" w:hAnsi="Arial" w:cs="Arial"/>
          <w:rPrChange w:id="3180" w:author="Microsoft Office User" w:date="2018-04-10T12:15:00Z">
            <w:rPr/>
          </w:rPrChange>
        </w:rPr>
      </w:pPr>
    </w:p>
    <w:p w14:paraId="64BE845E" w14:textId="77777777" w:rsidR="007E56BA" w:rsidRPr="00CA6D40" w:rsidRDefault="007E56BA">
      <w:pPr>
        <w:rPr>
          <w:rFonts w:ascii="Arial" w:hAnsi="Arial" w:cs="Arial"/>
          <w:b/>
          <w:bCs/>
          <w:rPrChange w:id="3181" w:author="Microsoft Office User" w:date="2018-04-10T12:15:00Z">
            <w:rPr/>
          </w:rPrChange>
        </w:rPr>
      </w:pPr>
      <w:proofErr w:type="spellStart"/>
      <w:r w:rsidRPr="00CA6D40">
        <w:rPr>
          <w:rFonts w:ascii="Arial" w:hAnsi="Arial" w:cs="Arial"/>
          <w:b/>
          <w:bCs/>
          <w:rPrChange w:id="3182" w:author="Microsoft Office User" w:date="2018-04-10T12:15:00Z">
            <w:rPr>
              <w:b/>
              <w:bCs/>
            </w:rPr>
          </w:rPrChange>
        </w:rPr>
        <w:t>Chương</w:t>
      </w:r>
      <w:proofErr w:type="spellEnd"/>
      <w:r w:rsidRPr="00CA6D40">
        <w:rPr>
          <w:rFonts w:ascii="Arial" w:hAnsi="Arial" w:cs="Arial"/>
          <w:b/>
          <w:bCs/>
          <w:rPrChange w:id="3183" w:author="Microsoft Office User" w:date="2018-04-10T12:15:00Z">
            <w:rPr>
              <w:b/>
              <w:bCs/>
            </w:rPr>
          </w:rPrChange>
        </w:rPr>
        <w:t xml:space="preserve"> 4: </w:t>
      </w:r>
      <w:proofErr w:type="spellStart"/>
      <w:r w:rsidRPr="00CA6D40">
        <w:rPr>
          <w:rFonts w:ascii="Arial" w:hAnsi="Arial" w:cs="Arial"/>
          <w:b/>
          <w:bCs/>
          <w:rPrChange w:id="3184" w:author="Microsoft Office User" w:date="2018-04-10T12:15:00Z">
            <w:rPr>
              <w:b/>
              <w:bCs/>
            </w:rPr>
          </w:rPrChange>
        </w:rPr>
        <w:t>Cài</w:t>
      </w:r>
      <w:proofErr w:type="spellEnd"/>
      <w:r w:rsidRPr="00CA6D40">
        <w:rPr>
          <w:rFonts w:ascii="Arial" w:hAnsi="Arial" w:cs="Arial"/>
          <w:b/>
          <w:bCs/>
          <w:rPrChange w:id="3185" w:author="Microsoft Office User" w:date="2018-04-10T12:15:00Z">
            <w:rPr>
              <w:b/>
              <w:bCs/>
            </w:rPr>
          </w:rPrChange>
        </w:rPr>
        <w:t xml:space="preserve"> </w:t>
      </w:r>
      <w:proofErr w:type="spellStart"/>
      <w:r w:rsidRPr="00CA6D40">
        <w:rPr>
          <w:rFonts w:ascii="Arial" w:hAnsi="Arial" w:cs="Arial"/>
          <w:b/>
          <w:bCs/>
          <w:rPrChange w:id="3186" w:author="Microsoft Office User" w:date="2018-04-10T12:15:00Z">
            <w:rPr>
              <w:b/>
              <w:bCs/>
            </w:rPr>
          </w:rPrChange>
        </w:rPr>
        <w:t>đặt</w:t>
      </w:r>
      <w:proofErr w:type="spellEnd"/>
    </w:p>
    <w:p w14:paraId="7BE8EA21" w14:textId="77777777" w:rsidR="007E56BA" w:rsidRPr="00CA6D40" w:rsidRDefault="007E56BA" w:rsidP="67CA2932">
      <w:pPr>
        <w:pStyle w:val="ListParagraph"/>
        <w:numPr>
          <w:ilvl w:val="0"/>
          <w:numId w:val="5"/>
        </w:numPr>
        <w:rPr>
          <w:rFonts w:ascii="Arial" w:hAnsi="Arial" w:cs="Arial"/>
          <w:rPrChange w:id="3187" w:author="Microsoft Office User" w:date="2018-04-10T12:15:00Z">
            <w:rPr/>
          </w:rPrChange>
        </w:rPr>
      </w:pPr>
      <w:proofErr w:type="spellStart"/>
      <w:r w:rsidRPr="00CA6D40">
        <w:rPr>
          <w:rFonts w:ascii="Arial" w:hAnsi="Arial" w:cs="Arial"/>
          <w:rPrChange w:id="3188" w:author="Microsoft Office User" w:date="2018-04-10T12:15:00Z">
            <w:rPr/>
          </w:rPrChange>
        </w:rPr>
        <w:t>Công</w:t>
      </w:r>
      <w:proofErr w:type="spellEnd"/>
      <w:r w:rsidRPr="00CA6D40">
        <w:rPr>
          <w:rFonts w:ascii="Arial" w:hAnsi="Arial" w:cs="Arial"/>
          <w:rPrChange w:id="3189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3190" w:author="Microsoft Office User" w:date="2018-04-10T12:15:00Z">
            <w:rPr/>
          </w:rPrChange>
        </w:rPr>
        <w:t>nghệ</w:t>
      </w:r>
      <w:proofErr w:type="spellEnd"/>
      <w:r w:rsidRPr="00CA6D40">
        <w:rPr>
          <w:rFonts w:ascii="Arial" w:hAnsi="Arial" w:cs="Arial"/>
          <w:rPrChange w:id="3191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3192" w:author="Microsoft Office User" w:date="2018-04-10T12:15:00Z">
            <w:rPr/>
          </w:rPrChange>
        </w:rPr>
        <w:t>sử</w:t>
      </w:r>
      <w:proofErr w:type="spellEnd"/>
      <w:r w:rsidRPr="00CA6D40">
        <w:rPr>
          <w:rFonts w:ascii="Arial" w:hAnsi="Arial" w:cs="Arial"/>
          <w:rPrChange w:id="3193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3194" w:author="Microsoft Office User" w:date="2018-04-10T12:15:00Z">
            <w:rPr/>
          </w:rPrChange>
        </w:rPr>
        <w:t>dụng</w:t>
      </w:r>
      <w:proofErr w:type="spellEnd"/>
    </w:p>
    <w:p w14:paraId="316AE7FA" w14:textId="77777777" w:rsidR="007E56BA" w:rsidRPr="00CA6D40" w:rsidRDefault="007E56BA" w:rsidP="67CA2932">
      <w:pPr>
        <w:pStyle w:val="ListParagraph"/>
        <w:numPr>
          <w:ilvl w:val="0"/>
          <w:numId w:val="5"/>
        </w:numPr>
        <w:rPr>
          <w:rFonts w:ascii="Arial" w:hAnsi="Arial" w:cs="Arial"/>
          <w:rPrChange w:id="3195" w:author="Microsoft Office User" w:date="2018-04-10T12:15:00Z">
            <w:rPr/>
          </w:rPrChange>
        </w:rPr>
      </w:pPr>
      <w:proofErr w:type="spellStart"/>
      <w:r w:rsidRPr="00CA6D40">
        <w:rPr>
          <w:rFonts w:ascii="Arial" w:hAnsi="Arial" w:cs="Arial"/>
          <w:rPrChange w:id="3196" w:author="Microsoft Office User" w:date="2018-04-10T12:15:00Z">
            <w:rPr/>
          </w:rPrChange>
        </w:rPr>
        <w:t>Vấn</w:t>
      </w:r>
      <w:proofErr w:type="spellEnd"/>
      <w:r w:rsidRPr="00CA6D40">
        <w:rPr>
          <w:rFonts w:ascii="Arial" w:hAnsi="Arial" w:cs="Arial"/>
          <w:rPrChange w:id="3197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3198" w:author="Microsoft Office User" w:date="2018-04-10T12:15:00Z">
            <w:rPr/>
          </w:rPrChange>
        </w:rPr>
        <w:t>đề</w:t>
      </w:r>
      <w:proofErr w:type="spellEnd"/>
      <w:r w:rsidRPr="00CA6D40">
        <w:rPr>
          <w:rFonts w:ascii="Arial" w:hAnsi="Arial" w:cs="Arial"/>
          <w:rPrChange w:id="3199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3200" w:author="Microsoft Office User" w:date="2018-04-10T12:15:00Z">
            <w:rPr/>
          </w:rPrChange>
        </w:rPr>
        <w:t>khi</w:t>
      </w:r>
      <w:proofErr w:type="spellEnd"/>
      <w:r w:rsidRPr="00CA6D40">
        <w:rPr>
          <w:rFonts w:ascii="Arial" w:hAnsi="Arial" w:cs="Arial"/>
          <w:rPrChange w:id="3201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3202" w:author="Microsoft Office User" w:date="2018-04-10T12:15:00Z">
            <w:rPr/>
          </w:rPrChange>
        </w:rPr>
        <w:t>cài</w:t>
      </w:r>
      <w:proofErr w:type="spellEnd"/>
      <w:r w:rsidRPr="00CA6D40">
        <w:rPr>
          <w:rFonts w:ascii="Arial" w:hAnsi="Arial" w:cs="Arial"/>
          <w:rPrChange w:id="3203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3204" w:author="Microsoft Office User" w:date="2018-04-10T12:15:00Z">
            <w:rPr/>
          </w:rPrChange>
        </w:rPr>
        <w:t>đặt</w:t>
      </w:r>
      <w:proofErr w:type="spellEnd"/>
    </w:p>
    <w:p w14:paraId="6D52428D" w14:textId="77777777" w:rsidR="007E56BA" w:rsidRPr="00CA6D40" w:rsidRDefault="007E56BA" w:rsidP="67CA2932">
      <w:pPr>
        <w:pStyle w:val="ListParagraph"/>
        <w:numPr>
          <w:ilvl w:val="0"/>
          <w:numId w:val="5"/>
        </w:numPr>
        <w:rPr>
          <w:rFonts w:ascii="Arial" w:hAnsi="Arial" w:cs="Arial"/>
          <w:rPrChange w:id="3205" w:author="Microsoft Office User" w:date="2018-04-10T12:15:00Z">
            <w:rPr/>
          </w:rPrChange>
        </w:rPr>
      </w:pPr>
      <w:proofErr w:type="spellStart"/>
      <w:r w:rsidRPr="00CA6D40">
        <w:rPr>
          <w:rFonts w:ascii="Arial" w:hAnsi="Arial" w:cs="Arial"/>
          <w:rPrChange w:id="3206" w:author="Microsoft Office User" w:date="2018-04-10T12:15:00Z">
            <w:rPr/>
          </w:rPrChange>
        </w:rPr>
        <w:t>Mô</w:t>
      </w:r>
      <w:proofErr w:type="spellEnd"/>
      <w:r w:rsidRPr="00CA6D40">
        <w:rPr>
          <w:rFonts w:ascii="Arial" w:hAnsi="Arial" w:cs="Arial"/>
          <w:rPrChange w:id="3207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3208" w:author="Microsoft Office User" w:date="2018-04-10T12:15:00Z">
            <w:rPr/>
          </w:rPrChange>
        </w:rPr>
        <w:t>tả</w:t>
      </w:r>
      <w:proofErr w:type="spellEnd"/>
      <w:r w:rsidRPr="00CA6D40">
        <w:rPr>
          <w:rFonts w:ascii="Arial" w:hAnsi="Arial" w:cs="Arial"/>
          <w:rPrChange w:id="3209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3210" w:author="Microsoft Office User" w:date="2018-04-10T12:15:00Z">
            <w:rPr/>
          </w:rPrChange>
        </w:rPr>
        <w:t>giải</w:t>
      </w:r>
      <w:proofErr w:type="spellEnd"/>
      <w:r w:rsidRPr="00CA6D40">
        <w:rPr>
          <w:rFonts w:ascii="Arial" w:hAnsi="Arial" w:cs="Arial"/>
          <w:rPrChange w:id="3211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3212" w:author="Microsoft Office User" w:date="2018-04-10T12:15:00Z">
            <w:rPr/>
          </w:rPrChange>
        </w:rPr>
        <w:t>pháp</w:t>
      </w:r>
      <w:proofErr w:type="spellEnd"/>
      <w:r w:rsidRPr="00CA6D40">
        <w:rPr>
          <w:rFonts w:ascii="Arial" w:hAnsi="Arial" w:cs="Arial"/>
          <w:rPrChange w:id="3213" w:author="Microsoft Office User" w:date="2018-04-10T12:15:00Z">
            <w:rPr/>
          </w:rPrChange>
        </w:rPr>
        <w:t xml:space="preserve"> &amp; </w:t>
      </w:r>
      <w:proofErr w:type="spellStart"/>
      <w:r w:rsidRPr="00CA6D40">
        <w:rPr>
          <w:rFonts w:ascii="Arial" w:hAnsi="Arial" w:cs="Arial"/>
          <w:rPrChange w:id="3214" w:author="Microsoft Office User" w:date="2018-04-10T12:15:00Z">
            <w:rPr/>
          </w:rPrChange>
        </w:rPr>
        <w:t>kỹ</w:t>
      </w:r>
      <w:proofErr w:type="spellEnd"/>
      <w:r w:rsidRPr="00CA6D40">
        <w:rPr>
          <w:rFonts w:ascii="Arial" w:hAnsi="Arial" w:cs="Arial"/>
          <w:rPrChange w:id="3215" w:author="Microsoft Office User" w:date="2018-04-10T12:15:00Z">
            <w:rPr/>
          </w:rPrChange>
        </w:rPr>
        <w:t xml:space="preserve"> </w:t>
      </w:r>
      <w:proofErr w:type="spellStart"/>
      <w:r w:rsidRPr="00CA6D40">
        <w:rPr>
          <w:rFonts w:ascii="Arial" w:hAnsi="Arial" w:cs="Arial"/>
          <w:rPrChange w:id="3216" w:author="Microsoft Office User" w:date="2018-04-10T12:15:00Z">
            <w:rPr/>
          </w:rPrChange>
        </w:rPr>
        <w:t>thuật</w:t>
      </w:r>
      <w:proofErr w:type="spellEnd"/>
    </w:p>
    <w:p w14:paraId="07D0082C" w14:textId="77777777" w:rsidR="007E56BA" w:rsidRPr="00CA6D40" w:rsidRDefault="007E56BA">
      <w:pPr>
        <w:rPr>
          <w:rFonts w:ascii="Arial" w:hAnsi="Arial" w:cs="Arial"/>
          <w:b/>
          <w:bCs/>
          <w:rPrChange w:id="3217" w:author="Microsoft Office User" w:date="2018-04-10T12:15:00Z">
            <w:rPr/>
          </w:rPrChange>
        </w:rPr>
      </w:pPr>
      <w:proofErr w:type="spellStart"/>
      <w:r w:rsidRPr="00CA6D40">
        <w:rPr>
          <w:rFonts w:ascii="Arial" w:hAnsi="Arial" w:cs="Arial"/>
          <w:b/>
          <w:bCs/>
          <w:rPrChange w:id="3218" w:author="Microsoft Office User" w:date="2018-04-10T12:15:00Z">
            <w:rPr>
              <w:b/>
              <w:bCs/>
            </w:rPr>
          </w:rPrChange>
        </w:rPr>
        <w:t>Chương</w:t>
      </w:r>
      <w:proofErr w:type="spellEnd"/>
      <w:r w:rsidRPr="00CA6D40">
        <w:rPr>
          <w:rFonts w:ascii="Arial" w:hAnsi="Arial" w:cs="Arial"/>
          <w:b/>
          <w:bCs/>
          <w:rPrChange w:id="3219" w:author="Microsoft Office User" w:date="2018-04-10T12:15:00Z">
            <w:rPr>
              <w:b/>
              <w:bCs/>
            </w:rPr>
          </w:rPrChange>
        </w:rPr>
        <w:t xml:space="preserve"> 5: </w:t>
      </w:r>
      <w:proofErr w:type="spellStart"/>
      <w:r w:rsidRPr="00CA6D40">
        <w:rPr>
          <w:rFonts w:ascii="Arial" w:hAnsi="Arial" w:cs="Arial"/>
          <w:b/>
          <w:bCs/>
          <w:rPrChange w:id="3220" w:author="Microsoft Office User" w:date="2018-04-10T12:15:00Z">
            <w:rPr>
              <w:b/>
              <w:bCs/>
            </w:rPr>
          </w:rPrChange>
        </w:rPr>
        <w:t>Kiểm</w:t>
      </w:r>
      <w:proofErr w:type="spellEnd"/>
      <w:r w:rsidRPr="00CA6D40">
        <w:rPr>
          <w:rFonts w:ascii="Arial" w:hAnsi="Arial" w:cs="Arial"/>
          <w:b/>
          <w:bCs/>
          <w:rPrChange w:id="3221" w:author="Microsoft Office User" w:date="2018-04-10T12:15:00Z">
            <w:rPr>
              <w:b/>
              <w:bCs/>
            </w:rPr>
          </w:rPrChange>
        </w:rPr>
        <w:t xml:space="preserve"> </w:t>
      </w:r>
      <w:proofErr w:type="spellStart"/>
      <w:r w:rsidRPr="00CA6D40">
        <w:rPr>
          <w:rFonts w:ascii="Arial" w:hAnsi="Arial" w:cs="Arial"/>
          <w:b/>
          <w:bCs/>
          <w:rPrChange w:id="3222" w:author="Microsoft Office User" w:date="2018-04-10T12:15:00Z">
            <w:rPr>
              <w:b/>
              <w:bCs/>
            </w:rPr>
          </w:rPrChange>
        </w:rPr>
        <w:t>th</w:t>
      </w:r>
      <w:r w:rsidRPr="00CA6D40">
        <w:rPr>
          <w:rFonts w:ascii="Arial" w:hAnsi="Arial" w:cs="Arial"/>
          <w:b/>
          <w:bCs/>
          <w:rPrChange w:id="3223" w:author="Microsoft Office User" w:date="2018-04-10T12:15:00Z">
            <w:rPr>
              <w:b/>
            </w:rPr>
          </w:rPrChange>
        </w:rPr>
        <w:t>ử</w:t>
      </w:r>
      <w:proofErr w:type="spellEnd"/>
    </w:p>
    <w:p w14:paraId="52D637A8" w14:textId="77777777" w:rsidR="007E56BA" w:rsidRPr="00CA6D40" w:rsidRDefault="007E56BA">
      <w:pPr>
        <w:rPr>
          <w:rFonts w:ascii="Arial" w:hAnsi="Arial" w:cs="Arial"/>
          <w:b/>
          <w:bCs/>
          <w:rPrChange w:id="3224" w:author="Microsoft Office User" w:date="2018-04-10T12:15:00Z">
            <w:rPr/>
          </w:rPrChange>
        </w:rPr>
      </w:pPr>
      <w:proofErr w:type="spellStart"/>
      <w:r w:rsidRPr="00CA6D40">
        <w:rPr>
          <w:rFonts w:ascii="Arial" w:hAnsi="Arial" w:cs="Arial"/>
          <w:b/>
          <w:bCs/>
          <w:rPrChange w:id="3225" w:author="Microsoft Office User" w:date="2018-04-10T12:15:00Z">
            <w:rPr>
              <w:b/>
              <w:bCs/>
            </w:rPr>
          </w:rPrChange>
        </w:rPr>
        <w:t>Chương</w:t>
      </w:r>
      <w:proofErr w:type="spellEnd"/>
      <w:r w:rsidRPr="00CA6D40">
        <w:rPr>
          <w:rFonts w:ascii="Arial" w:hAnsi="Arial" w:cs="Arial"/>
          <w:b/>
          <w:bCs/>
          <w:rPrChange w:id="3226" w:author="Microsoft Office User" w:date="2018-04-10T12:15:00Z">
            <w:rPr>
              <w:b/>
              <w:bCs/>
            </w:rPr>
          </w:rPrChange>
        </w:rPr>
        <w:t xml:space="preserve"> 6: </w:t>
      </w:r>
      <w:proofErr w:type="spellStart"/>
      <w:r w:rsidRPr="00CA6D40">
        <w:rPr>
          <w:rFonts w:ascii="Arial" w:hAnsi="Arial" w:cs="Arial"/>
          <w:b/>
          <w:bCs/>
          <w:rPrChange w:id="3227" w:author="Microsoft Office User" w:date="2018-04-10T12:15:00Z">
            <w:rPr>
              <w:b/>
              <w:bCs/>
            </w:rPr>
          </w:rPrChange>
        </w:rPr>
        <w:t>Kết</w:t>
      </w:r>
      <w:proofErr w:type="spellEnd"/>
      <w:r w:rsidRPr="00CA6D40">
        <w:rPr>
          <w:rFonts w:ascii="Arial" w:hAnsi="Arial" w:cs="Arial"/>
          <w:b/>
          <w:bCs/>
          <w:rPrChange w:id="3228" w:author="Microsoft Office User" w:date="2018-04-10T12:15:00Z">
            <w:rPr>
              <w:b/>
              <w:bCs/>
            </w:rPr>
          </w:rPrChange>
        </w:rPr>
        <w:t xml:space="preserve"> </w:t>
      </w:r>
      <w:proofErr w:type="spellStart"/>
      <w:r w:rsidRPr="00CA6D40">
        <w:rPr>
          <w:rFonts w:ascii="Arial" w:hAnsi="Arial" w:cs="Arial"/>
          <w:b/>
          <w:bCs/>
          <w:rPrChange w:id="3229" w:author="Microsoft Office User" w:date="2018-04-10T12:15:00Z">
            <w:rPr>
              <w:b/>
              <w:bCs/>
            </w:rPr>
          </w:rPrChange>
        </w:rPr>
        <w:t>lu</w:t>
      </w:r>
      <w:r w:rsidRPr="00CA6D40">
        <w:rPr>
          <w:rFonts w:ascii="Arial" w:hAnsi="Arial" w:cs="Arial"/>
          <w:b/>
          <w:bCs/>
          <w:rPrChange w:id="3230" w:author="Microsoft Office User" w:date="2018-04-10T12:15:00Z">
            <w:rPr>
              <w:b/>
            </w:rPr>
          </w:rPrChange>
        </w:rPr>
        <w:t>ận</w:t>
      </w:r>
      <w:proofErr w:type="spellEnd"/>
    </w:p>
    <w:p w14:paraId="7F22004B" w14:textId="77777777" w:rsidR="007E56BA" w:rsidRPr="00CA6D40" w:rsidRDefault="007E56BA" w:rsidP="007E56BA">
      <w:pPr>
        <w:rPr>
          <w:rFonts w:ascii="Arial" w:hAnsi="Arial" w:cs="Arial"/>
          <w:rPrChange w:id="3231" w:author="Microsoft Office User" w:date="2018-04-10T12:15:00Z">
            <w:rPr/>
          </w:rPrChange>
        </w:rPr>
      </w:pPr>
      <w:proofErr w:type="spellStart"/>
      <w:r w:rsidRPr="00CA6D40">
        <w:rPr>
          <w:rFonts w:ascii="Arial" w:hAnsi="Arial" w:cs="Arial"/>
          <w:b/>
          <w:bCs/>
          <w:rPrChange w:id="3232" w:author="Microsoft Office User" w:date="2018-04-10T12:15:00Z">
            <w:rPr>
              <w:b/>
              <w:bCs/>
            </w:rPr>
          </w:rPrChange>
        </w:rPr>
        <w:t>Tài</w:t>
      </w:r>
      <w:proofErr w:type="spellEnd"/>
      <w:r w:rsidRPr="00CA6D40">
        <w:rPr>
          <w:rFonts w:ascii="Arial" w:hAnsi="Arial" w:cs="Arial"/>
          <w:b/>
          <w:bCs/>
          <w:rPrChange w:id="3233" w:author="Microsoft Office User" w:date="2018-04-10T12:15:00Z">
            <w:rPr>
              <w:b/>
              <w:bCs/>
            </w:rPr>
          </w:rPrChange>
        </w:rPr>
        <w:t xml:space="preserve"> </w:t>
      </w:r>
      <w:proofErr w:type="spellStart"/>
      <w:r w:rsidRPr="00CA6D40">
        <w:rPr>
          <w:rFonts w:ascii="Arial" w:hAnsi="Arial" w:cs="Arial"/>
          <w:b/>
          <w:bCs/>
          <w:rPrChange w:id="3234" w:author="Microsoft Office User" w:date="2018-04-10T12:15:00Z">
            <w:rPr>
              <w:b/>
              <w:bCs/>
            </w:rPr>
          </w:rPrChange>
        </w:rPr>
        <w:t>liệu</w:t>
      </w:r>
      <w:proofErr w:type="spellEnd"/>
      <w:r w:rsidRPr="00CA6D40">
        <w:rPr>
          <w:rFonts w:ascii="Arial" w:hAnsi="Arial" w:cs="Arial"/>
          <w:b/>
          <w:bCs/>
          <w:rPrChange w:id="3235" w:author="Microsoft Office User" w:date="2018-04-10T12:15:00Z">
            <w:rPr>
              <w:b/>
              <w:bCs/>
            </w:rPr>
          </w:rPrChange>
        </w:rPr>
        <w:t xml:space="preserve"> </w:t>
      </w:r>
      <w:proofErr w:type="spellStart"/>
      <w:r w:rsidRPr="00CA6D40">
        <w:rPr>
          <w:rFonts w:ascii="Arial" w:hAnsi="Arial" w:cs="Arial"/>
          <w:b/>
          <w:bCs/>
          <w:rPrChange w:id="3236" w:author="Microsoft Office User" w:date="2018-04-10T12:15:00Z">
            <w:rPr>
              <w:b/>
              <w:bCs/>
            </w:rPr>
          </w:rPrChange>
        </w:rPr>
        <w:t>tham</w:t>
      </w:r>
      <w:proofErr w:type="spellEnd"/>
      <w:r w:rsidRPr="00CA6D40">
        <w:rPr>
          <w:rFonts w:ascii="Arial" w:hAnsi="Arial" w:cs="Arial"/>
          <w:b/>
          <w:bCs/>
          <w:rPrChange w:id="3237" w:author="Microsoft Office User" w:date="2018-04-10T12:15:00Z">
            <w:rPr>
              <w:b/>
              <w:bCs/>
            </w:rPr>
          </w:rPrChange>
        </w:rPr>
        <w:t xml:space="preserve"> </w:t>
      </w:r>
      <w:proofErr w:type="spellStart"/>
      <w:r w:rsidRPr="00CA6D40">
        <w:rPr>
          <w:rFonts w:ascii="Arial" w:hAnsi="Arial" w:cs="Arial"/>
          <w:b/>
          <w:bCs/>
          <w:rPrChange w:id="3238" w:author="Microsoft Office User" w:date="2018-04-10T12:15:00Z">
            <w:rPr>
              <w:b/>
              <w:bCs/>
            </w:rPr>
          </w:rPrChange>
        </w:rPr>
        <w:t>kh</w:t>
      </w:r>
      <w:r w:rsidRPr="00CA6D40">
        <w:rPr>
          <w:rFonts w:ascii="Arial" w:hAnsi="Arial" w:cs="Arial"/>
          <w:b/>
          <w:bCs/>
          <w:rPrChange w:id="3239" w:author="Microsoft Office User" w:date="2018-04-10T12:15:00Z">
            <w:rPr>
              <w:b/>
            </w:rPr>
          </w:rPrChange>
        </w:rPr>
        <w:t>ảo</w:t>
      </w:r>
      <w:proofErr w:type="spellEnd"/>
    </w:p>
    <w:sectPr w:rsidR="007E56BA" w:rsidRPr="00CA6D40" w:rsidSect="00491339">
      <w:pgSz w:w="12240" w:h="15840"/>
      <w:pgMar w:top="720" w:right="720" w:bottom="720" w:left="720" w:header="720" w:footer="720" w:gutter="0"/>
      <w:cols w:space="720"/>
      <w:docGrid w:linePitch="360"/>
      <w:sectPrChange w:id="3240" w:author="Microsoft Office User" w:date="2018-03-27T23:36:00Z">
        <w:sectPr w:rsidR="007E56BA" w:rsidRPr="00CA6D40" w:rsidSect="00491339">
          <w:pgMar w:top="1440" w:right="1440" w:bottom="1440" w:left="1440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13063"/>
    <w:multiLevelType w:val="hybridMultilevel"/>
    <w:tmpl w:val="EB6C3EA8"/>
    <w:lvl w:ilvl="0" w:tplc="8CA4DB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7829"/>
    <w:multiLevelType w:val="hybridMultilevel"/>
    <w:tmpl w:val="016279AE"/>
    <w:lvl w:ilvl="0" w:tplc="94CA9B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934A4"/>
    <w:multiLevelType w:val="hybridMultilevel"/>
    <w:tmpl w:val="362C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7D92E17"/>
    <w:multiLevelType w:val="hybridMultilevel"/>
    <w:tmpl w:val="EC58A728"/>
    <w:lvl w:ilvl="0" w:tplc="1F9AC4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E6240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076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EAF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688B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6EE2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8650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CC84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C41E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C4E00"/>
    <w:multiLevelType w:val="multilevel"/>
    <w:tmpl w:val="2DF4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B2477B"/>
    <w:multiLevelType w:val="hybridMultilevel"/>
    <w:tmpl w:val="92C2A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5BCE"/>
    <w:multiLevelType w:val="multilevel"/>
    <w:tmpl w:val="54CEB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5"/>
    <w:lvlOverride w:ilvl="1">
      <w:lvl w:ilvl="1">
        <w:numFmt w:val="lowerLetter"/>
        <w:lvlText w:val="%2."/>
        <w:lvlJc w:val="left"/>
      </w:lvl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  <w15:person w15:author="Hoan Ng">
    <w15:presenceInfo w15:providerId="None" w15:userId="Hoan 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EEA"/>
    <w:rsid w:val="00016937"/>
    <w:rsid w:val="00046086"/>
    <w:rsid w:val="000A62CC"/>
    <w:rsid w:val="000B6656"/>
    <w:rsid w:val="003715AE"/>
    <w:rsid w:val="003A1EEA"/>
    <w:rsid w:val="00491339"/>
    <w:rsid w:val="00493F51"/>
    <w:rsid w:val="004D06CE"/>
    <w:rsid w:val="004E24B0"/>
    <w:rsid w:val="004F7C19"/>
    <w:rsid w:val="005021B9"/>
    <w:rsid w:val="00576D27"/>
    <w:rsid w:val="005D20B5"/>
    <w:rsid w:val="005F3BAC"/>
    <w:rsid w:val="00704AD5"/>
    <w:rsid w:val="007269C2"/>
    <w:rsid w:val="00780B90"/>
    <w:rsid w:val="007A7351"/>
    <w:rsid w:val="007E56BA"/>
    <w:rsid w:val="00863D73"/>
    <w:rsid w:val="008854BF"/>
    <w:rsid w:val="00921EC5"/>
    <w:rsid w:val="0095052C"/>
    <w:rsid w:val="00A1470E"/>
    <w:rsid w:val="00A61FE8"/>
    <w:rsid w:val="00B73662"/>
    <w:rsid w:val="00BC30BA"/>
    <w:rsid w:val="00C65BB0"/>
    <w:rsid w:val="00CA6D40"/>
    <w:rsid w:val="00DE16EF"/>
    <w:rsid w:val="00DF7DD4"/>
    <w:rsid w:val="00E61DC3"/>
    <w:rsid w:val="00E62EE1"/>
    <w:rsid w:val="00E70A22"/>
    <w:rsid w:val="00E73405"/>
    <w:rsid w:val="00EE647C"/>
    <w:rsid w:val="00F02E35"/>
    <w:rsid w:val="01AA975A"/>
    <w:rsid w:val="13621A30"/>
    <w:rsid w:val="1A9C02EC"/>
    <w:rsid w:val="3B755439"/>
    <w:rsid w:val="3B7D0AD1"/>
    <w:rsid w:val="3FD2659D"/>
    <w:rsid w:val="40B0164E"/>
    <w:rsid w:val="5809BD3E"/>
    <w:rsid w:val="5DA8076F"/>
    <w:rsid w:val="62BD9471"/>
    <w:rsid w:val="67CA2932"/>
    <w:rsid w:val="79EC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AA34"/>
  <w15:chartTrackingRefBased/>
  <w15:docId w15:val="{D66A31FD-A5E0-467D-9C7E-2D1B9E7E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D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6B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D27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D2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8854BF"/>
    <w:pPr>
      <w:spacing w:after="0" w:line="240" w:lineRule="auto"/>
    </w:pPr>
  </w:style>
  <w:style w:type="table" w:styleId="TableGrid">
    <w:name w:val="Table Grid"/>
    <w:basedOn w:val="TableNormal"/>
    <w:uiPriority w:val="39"/>
    <w:rsid w:val="007A7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1693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265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8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Hoan</dc:creator>
  <cp:keywords/>
  <dc:description/>
  <cp:lastModifiedBy>Microsoft Office User</cp:lastModifiedBy>
  <cp:revision>19</cp:revision>
  <dcterms:created xsi:type="dcterms:W3CDTF">2017-03-20T15:09:00Z</dcterms:created>
  <dcterms:modified xsi:type="dcterms:W3CDTF">2018-04-10T05:36:00Z</dcterms:modified>
</cp:coreProperties>
</file>